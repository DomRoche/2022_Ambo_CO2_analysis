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D56A" w14:textId="77777777" w:rsidR="005530F0" w:rsidRDefault="005530F0" w:rsidP="005530F0">
      <w:pPr>
        <w:spacing w:after="0" w:line="240" w:lineRule="auto"/>
        <w:rPr>
          <w:rFonts w:ascii="Times New Roman" w:hAnsi="Times New Roman" w:cs="Times New Roman"/>
          <w:b/>
          <w:sz w:val="24"/>
          <w:szCs w:val="24"/>
        </w:rPr>
      </w:pPr>
      <w:commentRangeStart w:id="0"/>
      <w:r>
        <w:rPr>
          <w:rFonts w:ascii="Times New Roman" w:hAnsi="Times New Roman" w:cs="Times New Roman"/>
          <w:b/>
          <w:sz w:val="24"/>
          <w:szCs w:val="24"/>
        </w:rPr>
        <w:t>Variation in behavioural r</w:t>
      </w:r>
      <w:r w:rsidRPr="00B40387">
        <w:rPr>
          <w:rFonts w:ascii="Times New Roman" w:hAnsi="Times New Roman" w:cs="Times New Roman"/>
          <w:b/>
          <w:sz w:val="24"/>
          <w:szCs w:val="24"/>
        </w:rPr>
        <w:t>esponse</w:t>
      </w:r>
      <w:r>
        <w:rPr>
          <w:rFonts w:ascii="Times New Roman" w:hAnsi="Times New Roman" w:cs="Times New Roman"/>
          <w:b/>
          <w:sz w:val="24"/>
          <w:szCs w:val="24"/>
        </w:rPr>
        <w:t>s</w:t>
      </w:r>
      <w:r w:rsidRPr="00B40387">
        <w:rPr>
          <w:rFonts w:ascii="Times New Roman" w:hAnsi="Times New Roman" w:cs="Times New Roman"/>
          <w:b/>
          <w:sz w:val="24"/>
          <w:szCs w:val="24"/>
        </w:rPr>
        <w:t xml:space="preserve"> of </w:t>
      </w:r>
      <w:r>
        <w:rPr>
          <w:rFonts w:ascii="Times New Roman" w:hAnsi="Times New Roman" w:cs="Times New Roman"/>
          <w:b/>
          <w:sz w:val="24"/>
          <w:szCs w:val="24"/>
        </w:rPr>
        <w:t xml:space="preserve">coral reef fish </w:t>
      </w:r>
      <w:r w:rsidRPr="00B40387">
        <w:rPr>
          <w:rFonts w:ascii="Times New Roman" w:hAnsi="Times New Roman" w:cs="Times New Roman"/>
          <w:b/>
          <w:sz w:val="24"/>
          <w:szCs w:val="24"/>
        </w:rPr>
        <w:t>to CO</w:t>
      </w:r>
      <w:r w:rsidRPr="00B40387">
        <w:rPr>
          <w:rFonts w:ascii="Times New Roman" w:hAnsi="Times New Roman" w:cs="Times New Roman"/>
          <w:b/>
          <w:sz w:val="24"/>
          <w:szCs w:val="24"/>
          <w:vertAlign w:val="subscript"/>
        </w:rPr>
        <w:t>2</w:t>
      </w:r>
      <w:r w:rsidRPr="00B40387">
        <w:rPr>
          <w:rFonts w:ascii="Times New Roman" w:hAnsi="Times New Roman" w:cs="Times New Roman"/>
          <w:b/>
          <w:sz w:val="24"/>
          <w:szCs w:val="24"/>
        </w:rPr>
        <w:t>-induced</w:t>
      </w:r>
      <w:r>
        <w:rPr>
          <w:rFonts w:ascii="Times New Roman" w:hAnsi="Times New Roman" w:cs="Times New Roman"/>
          <w:b/>
          <w:sz w:val="24"/>
          <w:szCs w:val="24"/>
        </w:rPr>
        <w:t xml:space="preserve"> aquatic </w:t>
      </w:r>
      <w:r w:rsidRPr="00B40387">
        <w:rPr>
          <w:rFonts w:ascii="Times New Roman" w:hAnsi="Times New Roman" w:cs="Times New Roman"/>
          <w:b/>
          <w:sz w:val="24"/>
          <w:szCs w:val="24"/>
        </w:rPr>
        <w:t>acidification</w:t>
      </w:r>
    </w:p>
    <w:p w14:paraId="51422DD5" w14:textId="77777777" w:rsidR="005530F0" w:rsidRDefault="005530F0" w:rsidP="00B40387">
      <w:pPr>
        <w:spacing w:after="0" w:line="240" w:lineRule="auto"/>
        <w:rPr>
          <w:rFonts w:ascii="Times New Roman" w:hAnsi="Times New Roman" w:cs="Times New Roman"/>
          <w:b/>
          <w:sz w:val="24"/>
          <w:szCs w:val="24"/>
        </w:rPr>
      </w:pPr>
    </w:p>
    <w:p w14:paraId="72E5148D" w14:textId="77777777" w:rsidR="00F83059" w:rsidRDefault="00B40387" w:rsidP="00B4038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Inter-individual </w:t>
      </w:r>
      <w:r w:rsidR="005530F0">
        <w:rPr>
          <w:rFonts w:ascii="Times New Roman" w:hAnsi="Times New Roman" w:cs="Times New Roman"/>
          <w:b/>
          <w:sz w:val="24"/>
          <w:szCs w:val="24"/>
        </w:rPr>
        <w:t>differences</w:t>
      </w:r>
      <w:r>
        <w:rPr>
          <w:rFonts w:ascii="Times New Roman" w:hAnsi="Times New Roman" w:cs="Times New Roman"/>
          <w:b/>
          <w:sz w:val="24"/>
          <w:szCs w:val="24"/>
        </w:rPr>
        <w:t xml:space="preserve"> in </w:t>
      </w:r>
      <w:r w:rsidR="005530F0">
        <w:rPr>
          <w:rFonts w:ascii="Times New Roman" w:hAnsi="Times New Roman" w:cs="Times New Roman"/>
          <w:b/>
          <w:sz w:val="24"/>
          <w:szCs w:val="24"/>
        </w:rPr>
        <w:t xml:space="preserve">the </w:t>
      </w:r>
      <w:r>
        <w:rPr>
          <w:rFonts w:ascii="Times New Roman" w:hAnsi="Times New Roman" w:cs="Times New Roman"/>
          <w:b/>
          <w:sz w:val="24"/>
          <w:szCs w:val="24"/>
        </w:rPr>
        <w:t>r</w:t>
      </w:r>
      <w:r w:rsidRPr="00B40387">
        <w:rPr>
          <w:rFonts w:ascii="Times New Roman" w:hAnsi="Times New Roman" w:cs="Times New Roman"/>
          <w:b/>
          <w:sz w:val="24"/>
          <w:szCs w:val="24"/>
        </w:rPr>
        <w:t xml:space="preserve">esponse of </w:t>
      </w:r>
      <w:r>
        <w:rPr>
          <w:rFonts w:ascii="Times New Roman" w:hAnsi="Times New Roman" w:cs="Times New Roman"/>
          <w:b/>
          <w:sz w:val="24"/>
          <w:szCs w:val="24"/>
        </w:rPr>
        <w:t xml:space="preserve">a coral reef fish </w:t>
      </w:r>
      <w:r w:rsidRPr="00B40387">
        <w:rPr>
          <w:rFonts w:ascii="Times New Roman" w:hAnsi="Times New Roman" w:cs="Times New Roman"/>
          <w:b/>
          <w:sz w:val="24"/>
          <w:szCs w:val="24"/>
        </w:rPr>
        <w:t>to CO</w:t>
      </w:r>
      <w:r w:rsidRPr="00B40387">
        <w:rPr>
          <w:rFonts w:ascii="Times New Roman" w:hAnsi="Times New Roman" w:cs="Times New Roman"/>
          <w:b/>
          <w:sz w:val="24"/>
          <w:szCs w:val="24"/>
          <w:vertAlign w:val="subscript"/>
        </w:rPr>
        <w:t>2</w:t>
      </w:r>
      <w:r w:rsidRPr="00B40387">
        <w:rPr>
          <w:rFonts w:ascii="Times New Roman" w:hAnsi="Times New Roman" w:cs="Times New Roman"/>
          <w:b/>
          <w:sz w:val="24"/>
          <w:szCs w:val="24"/>
        </w:rPr>
        <w:t>-induced</w:t>
      </w:r>
      <w:r>
        <w:rPr>
          <w:rFonts w:ascii="Times New Roman" w:hAnsi="Times New Roman" w:cs="Times New Roman"/>
          <w:b/>
          <w:sz w:val="24"/>
          <w:szCs w:val="24"/>
        </w:rPr>
        <w:t xml:space="preserve"> </w:t>
      </w:r>
      <w:r w:rsidRPr="00B40387">
        <w:rPr>
          <w:rFonts w:ascii="Times New Roman" w:hAnsi="Times New Roman" w:cs="Times New Roman"/>
          <w:b/>
          <w:sz w:val="24"/>
          <w:szCs w:val="24"/>
        </w:rPr>
        <w:t>aquatic acidification</w:t>
      </w:r>
      <w:commentRangeEnd w:id="0"/>
      <w:r w:rsidR="009F29D5">
        <w:rPr>
          <w:rStyle w:val="CommentReference"/>
        </w:rPr>
        <w:commentReference w:id="0"/>
      </w:r>
    </w:p>
    <w:p w14:paraId="45554306" w14:textId="77777777" w:rsidR="00B40387" w:rsidRDefault="00B40387" w:rsidP="00B40387">
      <w:pPr>
        <w:spacing w:after="0" w:line="240" w:lineRule="auto"/>
        <w:rPr>
          <w:rFonts w:ascii="Times New Roman" w:hAnsi="Times New Roman" w:cs="Times New Roman"/>
          <w:b/>
          <w:sz w:val="24"/>
          <w:szCs w:val="24"/>
        </w:rPr>
      </w:pPr>
    </w:p>
    <w:p w14:paraId="72F90868" w14:textId="60BB0553" w:rsidR="00B40387" w:rsidRDefault="00B40387" w:rsidP="00C6174F">
      <w:pPr>
        <w:spacing w:after="0" w:line="240" w:lineRule="auto"/>
        <w:rPr>
          <w:rFonts w:ascii="Times New Roman" w:hAnsi="Times New Roman" w:cs="Times New Roman"/>
          <w:b/>
          <w:sz w:val="24"/>
          <w:szCs w:val="24"/>
        </w:rPr>
      </w:pPr>
    </w:p>
    <w:p w14:paraId="77D03C76" w14:textId="0894E98B" w:rsidR="0041116B" w:rsidRPr="008E5012" w:rsidRDefault="0041116B" w:rsidP="0041116B">
      <w:pPr>
        <w:spacing w:after="0" w:line="480" w:lineRule="auto"/>
        <w:jc w:val="center"/>
        <w:rPr>
          <w:rFonts w:ascii="Times New Roman" w:hAnsi="Times New Roman" w:cs="Times New Roman"/>
          <w:sz w:val="24"/>
          <w:szCs w:val="24"/>
        </w:rPr>
      </w:pPr>
      <w:commentRangeStart w:id="1"/>
      <w:r>
        <w:rPr>
          <w:rFonts w:ascii="Times New Roman" w:hAnsi="Times New Roman" w:cs="Times New Roman"/>
          <w:sz w:val="24"/>
          <w:szCs w:val="24"/>
        </w:rPr>
        <w:t xml:space="preserve">Dominique </w:t>
      </w:r>
      <w:commentRangeEnd w:id="1"/>
      <w:r w:rsidR="00762EDB">
        <w:rPr>
          <w:rStyle w:val="CommentReference"/>
        </w:rPr>
        <w:commentReference w:id="1"/>
      </w:r>
      <w:r w:rsidRPr="008E5012">
        <w:rPr>
          <w:rFonts w:ascii="Times New Roman" w:hAnsi="Times New Roman" w:cs="Times New Roman"/>
          <w:sz w:val="24"/>
          <w:szCs w:val="24"/>
        </w:rPr>
        <w:t>G. Roche</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2</w:t>
      </w:r>
      <w:r w:rsidR="009F29D5">
        <w:rPr>
          <w:rFonts w:ascii="Times New Roman" w:hAnsi="Times New Roman" w:cs="Times New Roman"/>
          <w:sz w:val="24"/>
          <w:szCs w:val="24"/>
          <w:vertAlign w:val="superscript"/>
        </w:rPr>
        <w:t>,*</w:t>
      </w:r>
      <w:proofErr w:type="gramEnd"/>
      <w:r w:rsidRPr="008E5012">
        <w:rPr>
          <w:rFonts w:ascii="Times New Roman" w:hAnsi="Times New Roman" w:cs="Times New Roman"/>
          <w:sz w:val="24"/>
          <w:szCs w:val="24"/>
        </w:rPr>
        <w:t>, B</w:t>
      </w:r>
      <w:r>
        <w:rPr>
          <w:rFonts w:ascii="Times New Roman" w:hAnsi="Times New Roman" w:cs="Times New Roman"/>
          <w:sz w:val="24"/>
          <w:szCs w:val="24"/>
        </w:rPr>
        <w:t>en</w:t>
      </w:r>
      <w:r w:rsidRPr="008E5012">
        <w:rPr>
          <w:rFonts w:ascii="Times New Roman" w:hAnsi="Times New Roman" w:cs="Times New Roman"/>
          <w:sz w:val="24"/>
          <w:szCs w:val="24"/>
        </w:rPr>
        <w:t xml:space="preserve"> Speers-Roesch</w:t>
      </w:r>
      <w:r w:rsidR="009F29D5">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Josefin</w:t>
      </w:r>
      <w:proofErr w:type="spellEnd"/>
      <w:r w:rsidRPr="008E5012">
        <w:rPr>
          <w:rFonts w:ascii="Times New Roman" w:hAnsi="Times New Roman" w:cs="Times New Roman"/>
          <w:sz w:val="24"/>
          <w:szCs w:val="24"/>
        </w:rPr>
        <w:t xml:space="preserve"> Sundin</w:t>
      </w:r>
      <w:r w:rsidR="009F29D5">
        <w:rPr>
          <w:rFonts w:ascii="Times New Roman" w:hAnsi="Times New Roman" w:cs="Times New Roman"/>
          <w:sz w:val="24"/>
          <w:szCs w:val="24"/>
          <w:vertAlign w:val="superscript"/>
        </w:rPr>
        <w:t>4,5</w:t>
      </w:r>
      <w:r>
        <w:rPr>
          <w:rFonts w:ascii="Times New Roman" w:hAnsi="Times New Roman" w:cs="Times New Roman"/>
          <w:sz w:val="24"/>
          <w:szCs w:val="24"/>
        </w:rPr>
        <w:t xml:space="preserve">, Timothy </w:t>
      </w:r>
      <w:r w:rsidRPr="008E5012">
        <w:rPr>
          <w:rFonts w:ascii="Times New Roman" w:hAnsi="Times New Roman" w:cs="Times New Roman"/>
          <w:sz w:val="24"/>
          <w:szCs w:val="24"/>
        </w:rPr>
        <w:t>D. Clark</w:t>
      </w:r>
      <w:r w:rsidR="009F29D5">
        <w:rPr>
          <w:rFonts w:ascii="Times New Roman" w:hAnsi="Times New Roman" w:cs="Times New Roman"/>
          <w:sz w:val="24"/>
          <w:szCs w:val="24"/>
          <w:vertAlign w:val="superscript"/>
        </w:rPr>
        <w:t>6</w:t>
      </w:r>
      <w:r w:rsidRPr="008E5012">
        <w:rPr>
          <w:rFonts w:ascii="Times New Roman" w:hAnsi="Times New Roman" w:cs="Times New Roman"/>
          <w:sz w:val="24"/>
          <w:szCs w:val="24"/>
        </w:rPr>
        <w:t xml:space="preserve">, </w:t>
      </w:r>
      <w:r>
        <w:rPr>
          <w:rFonts w:ascii="Times New Roman" w:hAnsi="Times New Roman" w:cs="Times New Roman"/>
          <w:sz w:val="24"/>
          <w:szCs w:val="24"/>
        </w:rPr>
        <w:t xml:space="preserve">Sandra </w:t>
      </w:r>
      <w:r w:rsidRPr="008E5012">
        <w:rPr>
          <w:rFonts w:ascii="Times New Roman" w:hAnsi="Times New Roman" w:cs="Times New Roman"/>
          <w:sz w:val="24"/>
          <w:szCs w:val="24"/>
        </w:rPr>
        <w:t>A. Binning</w:t>
      </w:r>
      <w:r w:rsidR="009F29D5">
        <w:rPr>
          <w:rFonts w:ascii="Times New Roman" w:hAnsi="Times New Roman" w:cs="Times New Roman"/>
          <w:sz w:val="24"/>
          <w:szCs w:val="24"/>
          <w:vertAlign w:val="superscript"/>
        </w:rPr>
        <w:t>2,7</w:t>
      </w:r>
      <w:r w:rsidRPr="008E5012">
        <w:rPr>
          <w:rFonts w:ascii="Times New Roman" w:hAnsi="Times New Roman" w:cs="Times New Roman"/>
          <w:sz w:val="24"/>
          <w:szCs w:val="24"/>
        </w:rPr>
        <w:t xml:space="preserve">, </w:t>
      </w:r>
    </w:p>
    <w:p w14:paraId="33B97B22" w14:textId="749739AA" w:rsidR="0041116B" w:rsidRPr="008E5012" w:rsidRDefault="0041116B" w:rsidP="0041116B">
      <w:pPr>
        <w:spacing w:after="0" w:line="480" w:lineRule="auto"/>
        <w:rPr>
          <w:rFonts w:ascii="Times New Roman" w:hAnsi="Times New Roman" w:cs="Times New Roman"/>
          <w:i/>
          <w:sz w:val="24"/>
          <w:szCs w:val="24"/>
        </w:rPr>
      </w:pPr>
      <w:r>
        <w:rPr>
          <w:rFonts w:ascii="Times New Roman" w:hAnsi="Times New Roman" w:cs="Times New Roman"/>
          <w:i/>
          <w:sz w:val="24"/>
          <w:szCs w:val="24"/>
          <w:vertAlign w:val="superscript"/>
        </w:rPr>
        <w:t>1</w:t>
      </w:r>
      <w:r w:rsidRPr="008E5012">
        <w:rPr>
          <w:rFonts w:ascii="Times New Roman" w:hAnsi="Times New Roman" w:cs="Times New Roman"/>
          <w:i/>
          <w:sz w:val="24"/>
          <w:szCs w:val="24"/>
        </w:rPr>
        <w:t xml:space="preserve"> Fish Ecology and Conservation Physiology Laboratory, Department of Biology, Carleton University, 1125 Colonel </w:t>
      </w:r>
      <w:proofErr w:type="gramStart"/>
      <w:r w:rsidRPr="008E5012">
        <w:rPr>
          <w:rFonts w:ascii="Times New Roman" w:hAnsi="Times New Roman" w:cs="Times New Roman"/>
          <w:i/>
          <w:sz w:val="24"/>
          <w:szCs w:val="24"/>
        </w:rPr>
        <w:t>By</w:t>
      </w:r>
      <w:proofErr w:type="gramEnd"/>
      <w:r w:rsidRPr="008E5012">
        <w:rPr>
          <w:rFonts w:ascii="Times New Roman" w:hAnsi="Times New Roman" w:cs="Times New Roman"/>
          <w:i/>
          <w:sz w:val="24"/>
          <w:szCs w:val="24"/>
        </w:rPr>
        <w:t xml:space="preserve"> Dr., Ottawa, ON, K1S5B6, Canada.</w:t>
      </w:r>
    </w:p>
    <w:p w14:paraId="6DB583AB" w14:textId="0AA9D8D5" w:rsidR="0041116B" w:rsidRPr="009F4776" w:rsidRDefault="0041116B" w:rsidP="0041116B">
      <w:pPr>
        <w:spacing w:after="0" w:line="480" w:lineRule="auto"/>
        <w:rPr>
          <w:rFonts w:ascii="Times New Roman" w:hAnsi="Times New Roman" w:cs="Times New Roman"/>
          <w:i/>
          <w:sz w:val="24"/>
          <w:szCs w:val="24"/>
          <w:lang w:val="fr-CA"/>
        </w:rPr>
      </w:pPr>
      <w:r w:rsidRPr="0041116B">
        <w:rPr>
          <w:rFonts w:ascii="Times New Roman" w:hAnsi="Times New Roman" w:cs="Times New Roman"/>
          <w:i/>
          <w:sz w:val="24"/>
          <w:szCs w:val="24"/>
          <w:vertAlign w:val="superscript"/>
          <w:lang w:val="fr-CA"/>
        </w:rPr>
        <w:t xml:space="preserve">2 </w:t>
      </w:r>
      <w:r w:rsidRPr="009F4776">
        <w:rPr>
          <w:rFonts w:ascii="Times New Roman" w:hAnsi="Times New Roman" w:cs="Times New Roman"/>
          <w:i/>
          <w:sz w:val="24"/>
          <w:szCs w:val="24"/>
          <w:lang w:val="fr-CA"/>
        </w:rPr>
        <w:t xml:space="preserve">Institut de Biologie, </w:t>
      </w:r>
      <w:proofErr w:type="spellStart"/>
      <w:r w:rsidRPr="009F4776">
        <w:rPr>
          <w:rFonts w:ascii="Times New Roman" w:hAnsi="Times New Roman" w:cs="Times New Roman"/>
          <w:i/>
          <w:sz w:val="24"/>
          <w:szCs w:val="24"/>
          <w:lang w:val="fr-CA"/>
        </w:rPr>
        <w:t>Éco-Éthologie</w:t>
      </w:r>
      <w:proofErr w:type="spellEnd"/>
      <w:r w:rsidRPr="009F4776">
        <w:rPr>
          <w:rFonts w:ascii="Times New Roman" w:hAnsi="Times New Roman" w:cs="Times New Roman"/>
          <w:i/>
          <w:sz w:val="24"/>
          <w:szCs w:val="24"/>
          <w:lang w:val="fr-CA"/>
        </w:rPr>
        <w:t xml:space="preserve">, Université de Neuchâtel, Rue </w:t>
      </w:r>
      <w:proofErr w:type="spellStart"/>
      <w:r w:rsidRPr="009F4776">
        <w:rPr>
          <w:rFonts w:ascii="Times New Roman" w:hAnsi="Times New Roman" w:cs="Times New Roman"/>
          <w:i/>
          <w:sz w:val="24"/>
          <w:szCs w:val="24"/>
          <w:lang w:val="fr-CA"/>
        </w:rPr>
        <w:t>Emilie</w:t>
      </w:r>
      <w:proofErr w:type="spellEnd"/>
      <w:r w:rsidRPr="009F4776">
        <w:rPr>
          <w:rFonts w:ascii="Times New Roman" w:hAnsi="Times New Roman" w:cs="Times New Roman"/>
          <w:i/>
          <w:sz w:val="24"/>
          <w:szCs w:val="24"/>
          <w:lang w:val="fr-CA"/>
        </w:rPr>
        <w:t xml:space="preserve">-Argand 11, 2000, Neuchâtel, </w:t>
      </w:r>
      <w:proofErr w:type="spellStart"/>
      <w:r w:rsidRPr="009F4776">
        <w:rPr>
          <w:rFonts w:ascii="Times New Roman" w:hAnsi="Times New Roman" w:cs="Times New Roman"/>
          <w:i/>
          <w:sz w:val="24"/>
          <w:szCs w:val="24"/>
          <w:lang w:val="fr-CA"/>
        </w:rPr>
        <w:t>Switzerland</w:t>
      </w:r>
      <w:proofErr w:type="spellEnd"/>
      <w:r w:rsidRPr="009F4776">
        <w:rPr>
          <w:rFonts w:ascii="Times New Roman" w:hAnsi="Times New Roman" w:cs="Times New Roman"/>
          <w:i/>
          <w:sz w:val="24"/>
          <w:szCs w:val="24"/>
          <w:lang w:val="fr-CA"/>
        </w:rPr>
        <w:t>.</w:t>
      </w:r>
    </w:p>
    <w:p w14:paraId="21BE2184" w14:textId="77777777" w:rsidR="009F29D5" w:rsidRDefault="009F29D5" w:rsidP="009F29D5">
      <w:pPr>
        <w:spacing w:after="0" w:line="480" w:lineRule="auto"/>
        <w:rPr>
          <w:rFonts w:ascii="Times New Roman" w:hAnsi="Times New Roman" w:cs="Times New Roman"/>
          <w:i/>
          <w:sz w:val="24"/>
          <w:szCs w:val="24"/>
        </w:rPr>
      </w:pPr>
      <w:r w:rsidRPr="009F29D5">
        <w:rPr>
          <w:rFonts w:ascii="Times New Roman" w:hAnsi="Times New Roman" w:cs="Times New Roman"/>
          <w:i/>
          <w:sz w:val="24"/>
          <w:szCs w:val="24"/>
          <w:vertAlign w:val="superscript"/>
        </w:rPr>
        <w:t>3</w:t>
      </w:r>
      <w:r w:rsidRPr="008E5012">
        <w:rPr>
          <w:rFonts w:ascii="Times New Roman" w:hAnsi="Times New Roman" w:cs="Times New Roman"/>
          <w:i/>
          <w:sz w:val="24"/>
          <w:szCs w:val="24"/>
        </w:rPr>
        <w:t xml:space="preserve"> Department of Biological Sciences, University of New Brunswick, Sai</w:t>
      </w:r>
      <w:r>
        <w:rPr>
          <w:rFonts w:ascii="Times New Roman" w:hAnsi="Times New Roman" w:cs="Times New Roman"/>
          <w:i/>
          <w:sz w:val="24"/>
          <w:szCs w:val="24"/>
        </w:rPr>
        <w:t>nt John, New Brunswick, Canada.</w:t>
      </w:r>
    </w:p>
    <w:p w14:paraId="335F597E" w14:textId="43CB25E4" w:rsidR="009F29D5" w:rsidRPr="008E5012" w:rsidRDefault="009F29D5" w:rsidP="009F29D5">
      <w:pPr>
        <w:spacing w:after="0" w:line="480" w:lineRule="auto"/>
        <w:rPr>
          <w:rFonts w:ascii="Times New Roman" w:hAnsi="Times New Roman" w:cs="Times New Roman"/>
          <w:i/>
          <w:sz w:val="24"/>
          <w:szCs w:val="24"/>
        </w:rPr>
      </w:pPr>
      <w:r w:rsidRPr="009F29D5">
        <w:rPr>
          <w:rFonts w:ascii="Times New Roman" w:hAnsi="Times New Roman" w:cs="Times New Roman"/>
          <w:i/>
          <w:sz w:val="24"/>
          <w:szCs w:val="24"/>
          <w:vertAlign w:val="superscript"/>
        </w:rPr>
        <w:t xml:space="preserve">4 </w:t>
      </w:r>
      <w:r w:rsidRPr="008E5012">
        <w:rPr>
          <w:rFonts w:ascii="Times New Roman" w:hAnsi="Times New Roman" w:cs="Times New Roman"/>
          <w:i/>
          <w:sz w:val="24"/>
          <w:szCs w:val="24"/>
        </w:rPr>
        <w:t>Department of Neuroscience, Uppsala University, Uppsala, Sweden.</w:t>
      </w:r>
    </w:p>
    <w:p w14:paraId="0AAC7CA6" w14:textId="595FB062" w:rsidR="0041116B" w:rsidRPr="000C095C" w:rsidRDefault="009F29D5" w:rsidP="000C095C">
      <w:pPr>
        <w:spacing w:after="0" w:line="480" w:lineRule="auto"/>
        <w:rPr>
          <w:rFonts w:ascii="Times New Roman" w:hAnsi="Times New Roman" w:cs="Times New Roman"/>
          <w:sz w:val="24"/>
          <w:szCs w:val="24"/>
          <w:vertAlign w:val="superscript"/>
          <w:lang w:val="en-GB"/>
        </w:rPr>
      </w:pPr>
      <w:r w:rsidRPr="000C095C">
        <w:rPr>
          <w:rFonts w:ascii="Times New Roman" w:hAnsi="Times New Roman" w:cs="Times New Roman"/>
          <w:i/>
          <w:sz w:val="24"/>
          <w:szCs w:val="24"/>
          <w:vertAlign w:val="superscript"/>
        </w:rPr>
        <w:t>5</w:t>
      </w:r>
      <w:r w:rsidR="000C095C">
        <w:rPr>
          <w:rFonts w:ascii="Times New Roman" w:hAnsi="Times New Roman" w:cs="Times New Roman"/>
          <w:sz w:val="24"/>
          <w:szCs w:val="24"/>
          <w:vertAlign w:val="superscript"/>
        </w:rPr>
        <w:t xml:space="preserve"> </w:t>
      </w:r>
      <w:r w:rsidR="000C095C" w:rsidRPr="000529D4">
        <w:rPr>
          <w:rFonts w:ascii="Times New Roman" w:hAnsi="Times New Roman" w:cs="Times New Roman"/>
          <w:bCs/>
          <w:i/>
          <w:sz w:val="24"/>
          <w:szCs w:val="24"/>
          <w:lang w:val="en-GB"/>
        </w:rPr>
        <w:t xml:space="preserve">Department of Aquatic Resources, Swedish University of Agricultural Sciences, </w:t>
      </w:r>
      <w:proofErr w:type="spellStart"/>
      <w:r w:rsidR="000C095C" w:rsidRPr="000529D4">
        <w:rPr>
          <w:rFonts w:ascii="Times New Roman" w:hAnsi="Times New Roman" w:cs="Times New Roman"/>
          <w:bCs/>
          <w:i/>
          <w:sz w:val="24"/>
          <w:szCs w:val="24"/>
          <w:lang w:val="en-GB"/>
        </w:rPr>
        <w:t>Drottningholm</w:t>
      </w:r>
      <w:proofErr w:type="spellEnd"/>
      <w:r w:rsidR="000C095C" w:rsidRPr="000529D4">
        <w:rPr>
          <w:rFonts w:ascii="Times New Roman" w:hAnsi="Times New Roman" w:cs="Times New Roman"/>
          <w:bCs/>
          <w:i/>
          <w:sz w:val="24"/>
          <w:szCs w:val="24"/>
          <w:lang w:val="en-GB"/>
        </w:rPr>
        <w:t>, Sweden</w:t>
      </w:r>
    </w:p>
    <w:p w14:paraId="1636907F" w14:textId="28A0AE37" w:rsidR="0041116B" w:rsidRPr="008E5012" w:rsidRDefault="009F29D5" w:rsidP="0041116B">
      <w:pPr>
        <w:spacing w:after="0" w:line="480" w:lineRule="auto"/>
        <w:rPr>
          <w:rFonts w:ascii="Times New Roman" w:hAnsi="Times New Roman" w:cs="Times New Roman"/>
          <w:i/>
          <w:sz w:val="24"/>
          <w:szCs w:val="24"/>
        </w:rPr>
      </w:pPr>
      <w:r>
        <w:rPr>
          <w:rFonts w:ascii="Times New Roman" w:hAnsi="Times New Roman" w:cs="Times New Roman"/>
          <w:i/>
          <w:sz w:val="24"/>
          <w:szCs w:val="24"/>
          <w:vertAlign w:val="superscript"/>
        </w:rPr>
        <w:t>6</w:t>
      </w:r>
      <w:r w:rsidR="0041116B" w:rsidRPr="008E5012">
        <w:rPr>
          <w:rFonts w:ascii="Times New Roman" w:hAnsi="Times New Roman" w:cs="Times New Roman"/>
          <w:i/>
          <w:sz w:val="24"/>
          <w:szCs w:val="24"/>
        </w:rPr>
        <w:t xml:space="preserve"> School of Life and Environmental Sciences, Deakin University, Geelong, VIC, Australia 3216.</w:t>
      </w:r>
    </w:p>
    <w:p w14:paraId="120A99B5" w14:textId="73DF3A76" w:rsidR="0041116B" w:rsidRPr="009F4776" w:rsidRDefault="009F29D5" w:rsidP="0041116B">
      <w:pPr>
        <w:spacing w:after="0" w:line="480" w:lineRule="auto"/>
        <w:rPr>
          <w:rFonts w:ascii="Times New Roman" w:hAnsi="Times New Roman" w:cs="Times New Roman"/>
          <w:i/>
          <w:sz w:val="24"/>
          <w:szCs w:val="24"/>
          <w:lang w:val="fr-CA"/>
        </w:rPr>
      </w:pPr>
      <w:r w:rsidRPr="009F29D5">
        <w:rPr>
          <w:rFonts w:ascii="Times New Roman" w:hAnsi="Times New Roman" w:cs="Times New Roman"/>
          <w:i/>
          <w:sz w:val="24"/>
          <w:szCs w:val="24"/>
          <w:vertAlign w:val="superscript"/>
          <w:lang w:val="fr-CA"/>
        </w:rPr>
        <w:t>7</w:t>
      </w:r>
      <w:r w:rsidR="0041116B" w:rsidRPr="009F29D5">
        <w:rPr>
          <w:rFonts w:ascii="Times New Roman" w:hAnsi="Times New Roman" w:cs="Times New Roman"/>
          <w:i/>
          <w:sz w:val="24"/>
          <w:szCs w:val="24"/>
          <w:lang w:val="fr-CA"/>
        </w:rPr>
        <w:t xml:space="preserve"> </w:t>
      </w:r>
      <w:r w:rsidR="0041116B" w:rsidRPr="009F4776">
        <w:rPr>
          <w:rFonts w:ascii="Times New Roman" w:hAnsi="Times New Roman" w:cs="Times New Roman"/>
          <w:i/>
          <w:sz w:val="24"/>
          <w:szCs w:val="24"/>
          <w:lang w:val="fr-CA"/>
        </w:rPr>
        <w:t xml:space="preserve">Département de sciences biologiques, </w:t>
      </w:r>
      <w:proofErr w:type="spellStart"/>
      <w:r w:rsidR="0041116B" w:rsidRPr="009F4776">
        <w:rPr>
          <w:rFonts w:ascii="Times New Roman" w:hAnsi="Times New Roman" w:cs="Times New Roman"/>
          <w:i/>
          <w:sz w:val="24"/>
          <w:szCs w:val="24"/>
          <w:lang w:val="fr-CA"/>
        </w:rPr>
        <w:t>Universite</w:t>
      </w:r>
      <w:proofErr w:type="spellEnd"/>
      <w:r w:rsidR="0041116B" w:rsidRPr="009F4776">
        <w:rPr>
          <w:rFonts w:ascii="Times New Roman" w:hAnsi="Times New Roman" w:cs="Times New Roman"/>
          <w:i/>
          <w:sz w:val="24"/>
          <w:szCs w:val="24"/>
          <w:lang w:val="fr-CA"/>
        </w:rPr>
        <w:t xml:space="preserve">́ de </w:t>
      </w:r>
      <w:proofErr w:type="spellStart"/>
      <w:r w:rsidR="0041116B" w:rsidRPr="009F4776">
        <w:rPr>
          <w:rFonts w:ascii="Times New Roman" w:hAnsi="Times New Roman" w:cs="Times New Roman"/>
          <w:i/>
          <w:sz w:val="24"/>
          <w:szCs w:val="24"/>
          <w:lang w:val="fr-CA"/>
        </w:rPr>
        <w:t>Montréal</w:t>
      </w:r>
      <w:proofErr w:type="spellEnd"/>
      <w:r w:rsidR="0041116B" w:rsidRPr="009F4776">
        <w:rPr>
          <w:rFonts w:ascii="Times New Roman" w:hAnsi="Times New Roman" w:cs="Times New Roman"/>
          <w:i/>
          <w:sz w:val="24"/>
          <w:szCs w:val="24"/>
          <w:lang w:val="fr-CA"/>
        </w:rPr>
        <w:t xml:space="preserve">, </w:t>
      </w:r>
      <w:proofErr w:type="spellStart"/>
      <w:r w:rsidR="0041116B" w:rsidRPr="009F4776">
        <w:rPr>
          <w:rFonts w:ascii="Times New Roman" w:hAnsi="Times New Roman" w:cs="Times New Roman"/>
          <w:i/>
          <w:sz w:val="24"/>
          <w:szCs w:val="24"/>
          <w:lang w:val="fr-CA"/>
        </w:rPr>
        <w:t>Montréal</w:t>
      </w:r>
      <w:proofErr w:type="spellEnd"/>
      <w:r w:rsidR="0041116B" w:rsidRPr="009F4776">
        <w:rPr>
          <w:rFonts w:ascii="Times New Roman" w:hAnsi="Times New Roman" w:cs="Times New Roman"/>
          <w:i/>
          <w:sz w:val="24"/>
          <w:szCs w:val="24"/>
          <w:lang w:val="fr-CA"/>
        </w:rPr>
        <w:t xml:space="preserve">, </w:t>
      </w:r>
      <w:proofErr w:type="spellStart"/>
      <w:r w:rsidR="0041116B" w:rsidRPr="009F4776">
        <w:rPr>
          <w:rFonts w:ascii="Times New Roman" w:hAnsi="Times New Roman" w:cs="Times New Roman"/>
          <w:i/>
          <w:sz w:val="24"/>
          <w:szCs w:val="24"/>
          <w:lang w:val="fr-CA"/>
        </w:rPr>
        <w:t>Québec</w:t>
      </w:r>
      <w:proofErr w:type="spellEnd"/>
      <w:r w:rsidR="0041116B" w:rsidRPr="009F4776">
        <w:rPr>
          <w:rFonts w:ascii="Times New Roman" w:hAnsi="Times New Roman" w:cs="Times New Roman"/>
          <w:i/>
          <w:sz w:val="24"/>
          <w:szCs w:val="24"/>
          <w:lang w:val="fr-CA"/>
        </w:rPr>
        <w:t>, Canada.</w:t>
      </w:r>
    </w:p>
    <w:p w14:paraId="01C83957" w14:textId="794C7F91" w:rsidR="0041116B" w:rsidRPr="009F29D5" w:rsidRDefault="0041116B" w:rsidP="00C6174F">
      <w:pPr>
        <w:spacing w:after="0" w:line="240" w:lineRule="auto"/>
        <w:rPr>
          <w:rFonts w:ascii="Times New Roman" w:hAnsi="Times New Roman" w:cs="Times New Roman"/>
          <w:b/>
          <w:sz w:val="24"/>
          <w:szCs w:val="24"/>
          <w:lang w:val="fr-CA"/>
        </w:rPr>
      </w:pPr>
    </w:p>
    <w:p w14:paraId="777DC5C1" w14:textId="6992F243" w:rsidR="009F29D5" w:rsidRPr="009F29D5" w:rsidRDefault="009F29D5" w:rsidP="009F29D5">
      <w:pPr>
        <w:spacing w:after="0" w:line="480" w:lineRule="auto"/>
        <w:rPr>
          <w:rFonts w:ascii="Times New Roman" w:hAnsi="Times New Roman" w:cs="Times New Roman"/>
          <w:sz w:val="24"/>
          <w:szCs w:val="24"/>
        </w:rPr>
      </w:pPr>
      <w:r w:rsidRPr="009F29D5">
        <w:rPr>
          <w:rFonts w:ascii="Times New Roman" w:hAnsi="Times New Roman" w:cs="Times New Roman"/>
          <w:b/>
          <w:sz w:val="24"/>
          <w:szCs w:val="24"/>
        </w:rPr>
        <w:t>Keywords </w:t>
      </w:r>
      <w:r w:rsidRPr="009F29D5">
        <w:rPr>
          <w:rFonts w:ascii="Times New Roman" w:hAnsi="Times New Roman" w:cs="Times New Roman"/>
          <w:b/>
          <w:sz w:val="24"/>
          <w:szCs w:val="24"/>
        </w:rPr>
        <w:br/>
      </w:r>
      <w:r w:rsidR="00833447">
        <w:rPr>
          <w:rFonts w:ascii="Times New Roman" w:hAnsi="Times New Roman" w:cs="Times New Roman"/>
          <w:sz w:val="24"/>
          <w:szCs w:val="24"/>
        </w:rPr>
        <w:t xml:space="preserve">animal personality, </w:t>
      </w:r>
      <w:r w:rsidR="00833447" w:rsidRPr="009F29D5">
        <w:rPr>
          <w:rFonts w:ascii="Times New Roman" w:hAnsi="Times New Roman" w:cs="Times New Roman"/>
          <w:sz w:val="24"/>
          <w:szCs w:val="24"/>
        </w:rPr>
        <w:t xml:space="preserve">damselfish, </w:t>
      </w:r>
      <w:r w:rsidR="00833447">
        <w:rPr>
          <w:rFonts w:ascii="Times New Roman" w:hAnsi="Times New Roman" w:cs="Times New Roman"/>
          <w:sz w:val="24"/>
          <w:szCs w:val="24"/>
        </w:rPr>
        <w:t xml:space="preserve">Great Barrier Reef, </w:t>
      </w:r>
      <w:r w:rsidR="00833447" w:rsidRPr="009F29D5">
        <w:rPr>
          <w:rFonts w:ascii="Times New Roman" w:hAnsi="Times New Roman" w:cs="Times New Roman"/>
          <w:sz w:val="24"/>
          <w:szCs w:val="24"/>
        </w:rPr>
        <w:t xml:space="preserve">ocean acidification, </w:t>
      </w:r>
      <w:r w:rsidR="00833447">
        <w:rPr>
          <w:rFonts w:ascii="Times New Roman" w:hAnsi="Times New Roman" w:cs="Times New Roman"/>
          <w:sz w:val="24"/>
          <w:szCs w:val="24"/>
        </w:rPr>
        <w:t>open field test, p</w:t>
      </w:r>
      <w:r w:rsidRPr="009F29D5">
        <w:rPr>
          <w:rFonts w:ascii="Times New Roman" w:hAnsi="Times New Roman" w:cs="Times New Roman"/>
          <w:sz w:val="24"/>
          <w:szCs w:val="24"/>
        </w:rPr>
        <w:t xml:space="preserve">redation, </w:t>
      </w:r>
      <w:r w:rsidR="00833447">
        <w:rPr>
          <w:rFonts w:ascii="Times New Roman" w:hAnsi="Times New Roman" w:cs="Times New Roman"/>
          <w:sz w:val="24"/>
          <w:szCs w:val="24"/>
        </w:rPr>
        <w:t>novel object test, temperament</w:t>
      </w:r>
    </w:p>
    <w:p w14:paraId="46389AAD" w14:textId="77777777" w:rsidR="0041116B" w:rsidRPr="009F29D5" w:rsidRDefault="0041116B" w:rsidP="00C6174F">
      <w:pPr>
        <w:spacing w:after="0" w:line="240" w:lineRule="auto"/>
        <w:rPr>
          <w:rFonts w:ascii="Times New Roman" w:hAnsi="Times New Roman" w:cs="Times New Roman"/>
          <w:b/>
          <w:sz w:val="24"/>
          <w:szCs w:val="24"/>
        </w:rPr>
      </w:pPr>
    </w:p>
    <w:p w14:paraId="0BE68810" w14:textId="77777777" w:rsidR="0041116B" w:rsidRPr="009F29D5" w:rsidRDefault="0041116B">
      <w:pPr>
        <w:rPr>
          <w:rFonts w:ascii="Times New Roman" w:hAnsi="Times New Roman" w:cs="Times New Roman"/>
          <w:b/>
          <w:sz w:val="24"/>
          <w:szCs w:val="24"/>
        </w:rPr>
      </w:pPr>
      <w:r w:rsidRPr="009F29D5">
        <w:rPr>
          <w:rFonts w:ascii="Times New Roman" w:hAnsi="Times New Roman" w:cs="Times New Roman"/>
          <w:b/>
          <w:sz w:val="24"/>
          <w:szCs w:val="24"/>
        </w:rPr>
        <w:br w:type="page"/>
      </w:r>
    </w:p>
    <w:p w14:paraId="461E48F1" w14:textId="5FB225B1" w:rsidR="009F29D5" w:rsidRDefault="009F29D5">
      <w:pPr>
        <w:rPr>
          <w:rFonts w:ascii="Times New Roman" w:hAnsi="Times New Roman" w:cs="Times New Roman"/>
          <w:b/>
          <w:sz w:val="24"/>
          <w:szCs w:val="24"/>
        </w:rPr>
      </w:pPr>
      <w:r>
        <w:rPr>
          <w:rFonts w:ascii="Times New Roman" w:hAnsi="Times New Roman" w:cs="Times New Roman"/>
          <w:b/>
          <w:sz w:val="24"/>
          <w:szCs w:val="24"/>
        </w:rPr>
        <w:lastRenderedPageBreak/>
        <w:t>Summary</w:t>
      </w:r>
    </w:p>
    <w:p w14:paraId="1C278155" w14:textId="7DDF954E" w:rsidR="00AC0BCA" w:rsidRDefault="003C7CF7">
      <w:pPr>
        <w:rPr>
          <w:rFonts w:ascii="Times New Roman" w:hAnsi="Times New Roman" w:cs="Times New Roman"/>
          <w:sz w:val="24"/>
          <w:szCs w:val="24"/>
        </w:rPr>
      </w:pPr>
      <w:r w:rsidRPr="003C7CF7">
        <w:rPr>
          <w:rFonts w:ascii="Times New Roman" w:hAnsi="Times New Roman" w:cs="Times New Roman"/>
          <w:sz w:val="24"/>
          <w:szCs w:val="24"/>
        </w:rPr>
        <w:t xml:space="preserve">Ocean </w:t>
      </w:r>
      <w:r>
        <w:rPr>
          <w:rFonts w:ascii="Times New Roman" w:hAnsi="Times New Roman" w:cs="Times New Roman"/>
          <w:sz w:val="24"/>
          <w:szCs w:val="24"/>
        </w:rPr>
        <w:t xml:space="preserve">acidification </w:t>
      </w:r>
      <w:r w:rsidR="000C095C">
        <w:rPr>
          <w:rFonts w:ascii="Times New Roman" w:hAnsi="Times New Roman" w:cs="Times New Roman"/>
          <w:sz w:val="24"/>
          <w:szCs w:val="24"/>
        </w:rPr>
        <w:t xml:space="preserve">(OA) </w:t>
      </w:r>
      <w:r>
        <w:rPr>
          <w:rFonts w:ascii="Times New Roman" w:hAnsi="Times New Roman" w:cs="Times New Roman"/>
          <w:sz w:val="24"/>
          <w:szCs w:val="24"/>
        </w:rPr>
        <w:t>has been shown to negatively impact a wide variety of fish behaviour</w:t>
      </w:r>
      <w:r w:rsidR="00386567">
        <w:rPr>
          <w:rFonts w:ascii="Times New Roman" w:hAnsi="Times New Roman" w:cs="Times New Roman"/>
          <w:sz w:val="24"/>
          <w:szCs w:val="24"/>
        </w:rPr>
        <w:t>s</w:t>
      </w:r>
      <w:r>
        <w:rPr>
          <w:rFonts w:ascii="Times New Roman" w:hAnsi="Times New Roman" w:cs="Times New Roman"/>
          <w:sz w:val="24"/>
          <w:szCs w:val="24"/>
        </w:rPr>
        <w:t xml:space="preserve"> including activity, </w:t>
      </w:r>
      <w:proofErr w:type="gramStart"/>
      <w:r>
        <w:rPr>
          <w:rFonts w:ascii="Times New Roman" w:hAnsi="Times New Roman" w:cs="Times New Roman"/>
          <w:sz w:val="24"/>
          <w:szCs w:val="24"/>
        </w:rPr>
        <w:t>explo</w:t>
      </w:r>
      <w:r w:rsidR="00AC0BCA">
        <w:rPr>
          <w:rFonts w:ascii="Times New Roman" w:hAnsi="Times New Roman" w:cs="Times New Roman"/>
          <w:sz w:val="24"/>
          <w:szCs w:val="24"/>
        </w:rPr>
        <w:t>ration</w:t>
      </w:r>
      <w:proofErr w:type="gramEnd"/>
      <w:r w:rsidR="00AC0BCA">
        <w:rPr>
          <w:rFonts w:ascii="Times New Roman" w:hAnsi="Times New Roman" w:cs="Times New Roman"/>
          <w:sz w:val="24"/>
          <w:szCs w:val="24"/>
        </w:rPr>
        <w:t xml:space="preserve"> and response to predator </w:t>
      </w:r>
      <w:r w:rsidR="000C095C">
        <w:rPr>
          <w:rFonts w:ascii="Times New Roman" w:hAnsi="Times New Roman" w:cs="Times New Roman"/>
          <w:sz w:val="24"/>
          <w:szCs w:val="24"/>
        </w:rPr>
        <w:t>chemical cues</w:t>
      </w:r>
      <w:r>
        <w:rPr>
          <w:rFonts w:ascii="Times New Roman" w:hAnsi="Times New Roman" w:cs="Times New Roman"/>
          <w:sz w:val="24"/>
          <w:szCs w:val="24"/>
        </w:rPr>
        <w:t>. However, many species</w:t>
      </w:r>
      <w:r w:rsidR="00BC0E0A">
        <w:rPr>
          <w:rFonts w:ascii="Times New Roman" w:hAnsi="Times New Roman" w:cs="Times New Roman"/>
          <w:sz w:val="24"/>
          <w:szCs w:val="24"/>
        </w:rPr>
        <w:t xml:space="preserve"> </w:t>
      </w:r>
      <w:r w:rsidR="00AC0BCA">
        <w:rPr>
          <w:rFonts w:ascii="Times New Roman" w:hAnsi="Times New Roman" w:cs="Times New Roman"/>
          <w:sz w:val="24"/>
          <w:szCs w:val="24"/>
        </w:rPr>
        <w:t xml:space="preserve">naturally </w:t>
      </w:r>
      <w:r>
        <w:rPr>
          <w:rFonts w:ascii="Times New Roman" w:hAnsi="Times New Roman" w:cs="Times New Roman"/>
          <w:sz w:val="24"/>
          <w:szCs w:val="24"/>
        </w:rPr>
        <w:t xml:space="preserve">show </w:t>
      </w:r>
      <w:r w:rsidR="000C095C">
        <w:rPr>
          <w:rFonts w:ascii="Times New Roman" w:hAnsi="Times New Roman" w:cs="Times New Roman"/>
          <w:sz w:val="24"/>
          <w:szCs w:val="24"/>
        </w:rPr>
        <w:t>large</w:t>
      </w:r>
      <w:r w:rsidR="00833447">
        <w:rPr>
          <w:rFonts w:ascii="Times New Roman" w:hAnsi="Times New Roman" w:cs="Times New Roman"/>
          <w:sz w:val="24"/>
          <w:szCs w:val="24"/>
        </w:rPr>
        <w:t xml:space="preserve"> and consistent</w:t>
      </w:r>
      <w:r>
        <w:rPr>
          <w:rFonts w:ascii="Times New Roman" w:hAnsi="Times New Roman" w:cs="Times New Roman"/>
          <w:sz w:val="24"/>
          <w:szCs w:val="24"/>
        </w:rPr>
        <w:t xml:space="preserve"> inter-individual differences in behaviour</w:t>
      </w:r>
      <w:r w:rsidR="00AC0BCA">
        <w:rPr>
          <w:rFonts w:ascii="Times New Roman" w:hAnsi="Times New Roman" w:cs="Times New Roman"/>
          <w:sz w:val="24"/>
          <w:szCs w:val="24"/>
        </w:rPr>
        <w:t xml:space="preserve"> (</w:t>
      </w:r>
      <w:r w:rsidR="000C095C">
        <w:rPr>
          <w:rFonts w:ascii="Times New Roman" w:hAnsi="Times New Roman" w:cs="Times New Roman"/>
          <w:sz w:val="24"/>
          <w:szCs w:val="24"/>
        </w:rPr>
        <w:t>sometimes referred to as</w:t>
      </w:r>
      <w:r w:rsidR="00AC0BCA">
        <w:rPr>
          <w:rFonts w:ascii="Times New Roman" w:hAnsi="Times New Roman" w:cs="Times New Roman"/>
          <w:sz w:val="24"/>
          <w:szCs w:val="24"/>
        </w:rPr>
        <w:t xml:space="preserve"> animal personality). </w:t>
      </w:r>
      <w:r w:rsidR="00AD1244">
        <w:rPr>
          <w:rFonts w:ascii="Times New Roman" w:hAnsi="Times New Roman" w:cs="Times New Roman"/>
          <w:sz w:val="24"/>
          <w:szCs w:val="24"/>
        </w:rPr>
        <w:t>W</w:t>
      </w:r>
      <w:r w:rsidR="00AC0BCA">
        <w:rPr>
          <w:rFonts w:ascii="Times New Roman" w:hAnsi="Times New Roman" w:cs="Times New Roman"/>
          <w:sz w:val="24"/>
          <w:szCs w:val="24"/>
        </w:rPr>
        <w:t xml:space="preserve">hether stressors such as </w:t>
      </w:r>
      <w:r w:rsidR="000C095C">
        <w:rPr>
          <w:rFonts w:ascii="Times New Roman" w:hAnsi="Times New Roman" w:cs="Times New Roman"/>
          <w:sz w:val="24"/>
          <w:szCs w:val="24"/>
        </w:rPr>
        <w:t>OA</w:t>
      </w:r>
      <w:r w:rsidR="00AC0BCA">
        <w:rPr>
          <w:rFonts w:ascii="Times New Roman" w:hAnsi="Times New Roman" w:cs="Times New Roman"/>
          <w:sz w:val="24"/>
          <w:szCs w:val="24"/>
        </w:rPr>
        <w:t xml:space="preserve"> differentially impact individuals depending on their </w:t>
      </w:r>
      <w:r w:rsidR="000C095C">
        <w:rPr>
          <w:rFonts w:ascii="Times New Roman" w:hAnsi="Times New Roman" w:cs="Times New Roman"/>
          <w:sz w:val="24"/>
          <w:szCs w:val="24"/>
        </w:rPr>
        <w:t>individual behaviour</w:t>
      </w:r>
      <w:r w:rsidR="00AC0BCA">
        <w:rPr>
          <w:rFonts w:ascii="Times New Roman" w:hAnsi="Times New Roman" w:cs="Times New Roman"/>
          <w:sz w:val="24"/>
          <w:szCs w:val="24"/>
        </w:rPr>
        <w:t xml:space="preserve"> </w:t>
      </w:r>
      <w:r w:rsidR="00AD1244">
        <w:rPr>
          <w:rFonts w:ascii="Times New Roman" w:hAnsi="Times New Roman" w:cs="Times New Roman"/>
          <w:sz w:val="24"/>
          <w:szCs w:val="24"/>
        </w:rPr>
        <w:t>has rarely been tested</w:t>
      </w:r>
      <w:r>
        <w:rPr>
          <w:rFonts w:ascii="Times New Roman" w:hAnsi="Times New Roman" w:cs="Times New Roman"/>
          <w:sz w:val="24"/>
          <w:szCs w:val="24"/>
        </w:rPr>
        <w:t xml:space="preserve">. </w:t>
      </w:r>
      <w:r w:rsidR="00AD1244">
        <w:rPr>
          <w:rFonts w:ascii="Times New Roman" w:hAnsi="Times New Roman" w:cs="Times New Roman"/>
          <w:sz w:val="24"/>
          <w:szCs w:val="24"/>
        </w:rPr>
        <w:t xml:space="preserve">We </w:t>
      </w:r>
      <w:r w:rsidR="00386567">
        <w:rPr>
          <w:rFonts w:ascii="Times New Roman" w:hAnsi="Times New Roman" w:cs="Times New Roman"/>
          <w:sz w:val="24"/>
          <w:szCs w:val="24"/>
        </w:rPr>
        <w:t xml:space="preserve">recorded the behaviour of the coral reef damselfish, </w:t>
      </w:r>
      <w:proofErr w:type="spellStart"/>
      <w:r w:rsidR="00386567" w:rsidRPr="00386567">
        <w:rPr>
          <w:rFonts w:ascii="Times New Roman" w:hAnsi="Times New Roman" w:cs="Times New Roman"/>
          <w:i/>
          <w:sz w:val="24"/>
          <w:szCs w:val="24"/>
        </w:rPr>
        <w:t>Pomacentrus</w:t>
      </w:r>
      <w:proofErr w:type="spellEnd"/>
      <w:r w:rsidR="00386567" w:rsidRPr="00386567">
        <w:rPr>
          <w:rFonts w:ascii="Times New Roman" w:hAnsi="Times New Roman" w:cs="Times New Roman"/>
          <w:i/>
          <w:sz w:val="24"/>
          <w:szCs w:val="24"/>
        </w:rPr>
        <w:t xml:space="preserve"> </w:t>
      </w:r>
      <w:proofErr w:type="spellStart"/>
      <w:r w:rsidR="00386567" w:rsidRPr="00386567">
        <w:rPr>
          <w:rFonts w:ascii="Times New Roman" w:hAnsi="Times New Roman" w:cs="Times New Roman"/>
          <w:i/>
          <w:sz w:val="24"/>
          <w:szCs w:val="24"/>
        </w:rPr>
        <w:t>amboinensis</w:t>
      </w:r>
      <w:proofErr w:type="spellEnd"/>
      <w:r w:rsidR="00386567">
        <w:rPr>
          <w:rFonts w:ascii="Times New Roman" w:hAnsi="Times New Roman" w:cs="Times New Roman"/>
          <w:sz w:val="24"/>
          <w:szCs w:val="24"/>
        </w:rPr>
        <w:t>, in a novel environment assay before and after treatment with predicted end-of-century OA conditions, and then tested their survivorship in a predation experiment. RESULTS.</w:t>
      </w:r>
    </w:p>
    <w:p w14:paraId="41138CE2" w14:textId="77777777" w:rsidR="00AC0BCA" w:rsidRDefault="00AC0BCA">
      <w:pPr>
        <w:rPr>
          <w:rFonts w:ascii="Times New Roman" w:hAnsi="Times New Roman" w:cs="Times New Roman"/>
          <w:sz w:val="24"/>
          <w:szCs w:val="24"/>
        </w:rPr>
      </w:pPr>
    </w:p>
    <w:p w14:paraId="0B73B3E3" w14:textId="77777777" w:rsidR="008D290C" w:rsidRDefault="008D290C">
      <w:pPr>
        <w:rPr>
          <w:rFonts w:ascii="Times New Roman" w:hAnsi="Times New Roman" w:cs="Times New Roman"/>
          <w:b/>
          <w:sz w:val="24"/>
          <w:szCs w:val="24"/>
        </w:rPr>
      </w:pPr>
      <w:r>
        <w:rPr>
          <w:rFonts w:ascii="Times New Roman" w:hAnsi="Times New Roman" w:cs="Times New Roman"/>
          <w:b/>
          <w:sz w:val="24"/>
          <w:szCs w:val="24"/>
        </w:rPr>
        <w:br w:type="page"/>
      </w:r>
    </w:p>
    <w:p w14:paraId="6718D587" w14:textId="74F238A3" w:rsidR="009F29D5" w:rsidRDefault="009F29D5">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055A22C" w14:textId="2F4EAEDA" w:rsidR="00A00E16" w:rsidRDefault="0019667B">
      <w:pPr>
        <w:rPr>
          <w:rFonts w:ascii="Times New Roman" w:hAnsi="Times New Roman" w:cs="Times New Roman"/>
          <w:sz w:val="24"/>
          <w:szCs w:val="24"/>
        </w:rPr>
      </w:pPr>
      <w:r w:rsidRPr="0019667B">
        <w:rPr>
          <w:rFonts w:ascii="Times New Roman" w:hAnsi="Times New Roman" w:cs="Times New Roman"/>
          <w:sz w:val="24"/>
          <w:szCs w:val="24"/>
        </w:rPr>
        <w:t>The partial pressure of CO</w:t>
      </w:r>
      <w:r w:rsidRPr="0019667B">
        <w:rPr>
          <w:rFonts w:ascii="Times New Roman" w:hAnsi="Times New Roman" w:cs="Times New Roman"/>
          <w:sz w:val="24"/>
          <w:szCs w:val="24"/>
          <w:vertAlign w:val="subscript"/>
        </w:rPr>
        <w:t>2</w:t>
      </w:r>
      <w:r w:rsidRPr="0019667B">
        <w:rPr>
          <w:rFonts w:ascii="Times New Roman" w:hAnsi="Times New Roman" w:cs="Times New Roman"/>
          <w:sz w:val="24"/>
          <w:szCs w:val="24"/>
        </w:rPr>
        <w:t xml:space="preserve"> in the oceans has increased by ~45% over the past century, driving </w:t>
      </w:r>
      <w:r w:rsidR="00B33ADF">
        <w:rPr>
          <w:rFonts w:ascii="Times New Roman" w:hAnsi="Times New Roman" w:cs="Times New Roman"/>
          <w:sz w:val="24"/>
          <w:szCs w:val="24"/>
        </w:rPr>
        <w:t xml:space="preserve">a process known as </w:t>
      </w:r>
      <w:r w:rsidRPr="0019667B">
        <w:rPr>
          <w:rFonts w:ascii="Times New Roman" w:hAnsi="Times New Roman" w:cs="Times New Roman"/>
          <w:sz w:val="24"/>
          <w:szCs w:val="24"/>
        </w:rPr>
        <w:t>ocean acidification (OA)</w:t>
      </w:r>
      <w:r w:rsidR="000C095C">
        <w:rPr>
          <w:rFonts w:ascii="Times New Roman" w:hAnsi="Times New Roman" w:cs="Times New Roman"/>
          <w:sz w:val="24"/>
          <w:szCs w:val="24"/>
        </w:rPr>
        <w:t xml:space="preserve"> in which the pH of water is decreased</w:t>
      </w:r>
      <w:r w:rsidR="0005098E">
        <w:rPr>
          <w:rFonts w:ascii="Times New Roman" w:hAnsi="Times New Roman" w:cs="Times New Roman"/>
          <w:sz w:val="24"/>
          <w:szCs w:val="24"/>
        </w:rPr>
        <w:t xml:space="preserve"> </w:t>
      </w:r>
      <w:commentRangeStart w:id="2"/>
      <w:commentRangeStart w:id="3"/>
      <w:r w:rsidR="0005098E">
        <w:rPr>
          <w:rFonts w:ascii="Times New Roman" w:hAnsi="Times New Roman" w:cs="Times New Roman"/>
          <w:sz w:val="24"/>
          <w:szCs w:val="24"/>
        </w:rPr>
        <w:fldChar w:fldCharType="begin"/>
      </w:r>
      <w:r w:rsidR="0005098E">
        <w:rPr>
          <w:rFonts w:ascii="Times New Roman" w:hAnsi="Times New Roman" w:cs="Times New Roman"/>
          <w:sz w:val="24"/>
          <w:szCs w:val="24"/>
        </w:rPr>
        <w:instrText xml:space="preserve"> ADDIN EN.CITE &lt;EndNote&gt;&lt;Cite&gt;&lt;Author&gt;IPCC&lt;/Author&gt;&lt;Year&gt;2013&lt;/Year&gt;&lt;RecNum&gt;1553&lt;/RecNum&gt;&lt;DisplayText&gt;(IPCC 2013)&lt;/DisplayText&gt;&lt;record&gt;&lt;rec-number&gt;1553&lt;/rec-number&gt;&lt;foreign-keys&gt;&lt;key app="EN" db-id="sd5dtwzw7ax927expzpxfpt3s55vrf9zxdzr" timestamp="1515778398"&gt;1553&lt;/key&gt;&lt;/foreign-keys&gt;&lt;ref-type name="Book Section"&gt;5&lt;/ref-type&gt;&lt;contributors&gt;&lt;authors&gt;&lt;author&gt;IPCC&lt;/author&gt;&lt;/authors&gt;&lt;secondary-authors&gt;&lt;author&gt;T. F. Stocker, &lt;/author&gt;&lt;author&gt;D. Qin, &lt;/author&gt;&lt;author&gt;G.-K. Plattner, &lt;/author&gt;&lt;author&gt;M. Tignor, &lt;/author&gt;&lt;author&gt;S. K. Allen,&lt;/author&gt;&lt;author&gt;J. Boschung, &lt;/author&gt;&lt;author&gt;A. Nauels, &lt;/author&gt;&lt;author&gt;Y. Xia, &lt;/author&gt;&lt;author&gt;V. Bex &lt;/author&gt;&lt;author&gt;P. M. Midgley&lt;/author&gt;&lt;/secondary-authors&gt;&lt;/contributors&gt;&lt;titles&gt;&lt;title&gt;Climate change 2013: the physical science basis&lt;/title&gt;&lt;secondary-title&gt;Contribution of Working Group I to the Fifth Assessment Report of the Intergovernmental Panel on Climate Change &lt;/secondary-title&gt;&lt;/titles&gt;&lt;pages&gt;1535&lt;/pages&gt;&lt;dates&gt;&lt;year&gt;2013&lt;/year&gt;&lt;/dates&gt;&lt;pub-location&gt;Cambridge, NY, USA&lt;/pub-location&gt;&lt;publisher&gt;Cambridge University Press&lt;/publisher&gt;&lt;urls&gt;&lt;/urls&gt;&lt;/record&gt;&lt;/Cite&gt;&lt;/EndNote&gt;</w:instrText>
      </w:r>
      <w:r w:rsidR="0005098E">
        <w:rPr>
          <w:rFonts w:ascii="Times New Roman" w:hAnsi="Times New Roman" w:cs="Times New Roman"/>
          <w:sz w:val="24"/>
          <w:szCs w:val="24"/>
        </w:rPr>
        <w:fldChar w:fldCharType="separate"/>
      </w:r>
      <w:r w:rsidR="0005098E">
        <w:rPr>
          <w:rFonts w:ascii="Times New Roman" w:hAnsi="Times New Roman" w:cs="Times New Roman"/>
          <w:noProof/>
          <w:sz w:val="24"/>
          <w:szCs w:val="24"/>
        </w:rPr>
        <w:t>(IPCC 2013)</w:t>
      </w:r>
      <w:r w:rsidR="0005098E">
        <w:rPr>
          <w:rFonts w:ascii="Times New Roman" w:hAnsi="Times New Roman" w:cs="Times New Roman"/>
          <w:sz w:val="24"/>
          <w:szCs w:val="24"/>
        </w:rPr>
        <w:fldChar w:fldCharType="end"/>
      </w:r>
      <w:commentRangeEnd w:id="2"/>
      <w:r w:rsidR="0005098E">
        <w:rPr>
          <w:rStyle w:val="CommentReference"/>
        </w:rPr>
        <w:commentReference w:id="2"/>
      </w:r>
      <w:commentRangeEnd w:id="3"/>
      <w:r w:rsidR="004E5F78">
        <w:rPr>
          <w:rStyle w:val="CommentReference"/>
        </w:rPr>
        <w:commentReference w:id="3"/>
      </w:r>
      <w:r w:rsidR="00B33ADF">
        <w:rPr>
          <w:rFonts w:ascii="Times New Roman" w:hAnsi="Times New Roman" w:cs="Times New Roman"/>
          <w:sz w:val="24"/>
          <w:szCs w:val="24"/>
        </w:rPr>
        <w:t xml:space="preserve">. This </w:t>
      </w:r>
      <w:r w:rsidR="00894381">
        <w:rPr>
          <w:rFonts w:ascii="Times New Roman" w:hAnsi="Times New Roman" w:cs="Times New Roman"/>
          <w:sz w:val="24"/>
          <w:szCs w:val="24"/>
        </w:rPr>
        <w:t>phenomenon</w:t>
      </w:r>
      <w:r w:rsidR="00B33ADF">
        <w:rPr>
          <w:rFonts w:ascii="Times New Roman" w:hAnsi="Times New Roman" w:cs="Times New Roman"/>
          <w:sz w:val="24"/>
          <w:szCs w:val="24"/>
        </w:rPr>
        <w:t xml:space="preserve"> shows no signs of stopping: predictions suggest that </w:t>
      </w:r>
      <w:r w:rsidR="00B33ADF" w:rsidRPr="0019667B">
        <w:rPr>
          <w:rFonts w:ascii="Times New Roman" w:hAnsi="Times New Roman" w:cs="Times New Roman"/>
          <w:sz w:val="24"/>
          <w:szCs w:val="24"/>
        </w:rPr>
        <w:t>CO</w:t>
      </w:r>
      <w:r w:rsidR="00B33ADF" w:rsidRPr="0019667B">
        <w:rPr>
          <w:rFonts w:ascii="Times New Roman" w:hAnsi="Times New Roman" w:cs="Times New Roman"/>
          <w:sz w:val="24"/>
          <w:szCs w:val="24"/>
          <w:vertAlign w:val="subscript"/>
        </w:rPr>
        <w:t>2</w:t>
      </w:r>
      <w:r w:rsidR="00B33ADF">
        <w:rPr>
          <w:rFonts w:ascii="Times New Roman" w:hAnsi="Times New Roman" w:cs="Times New Roman"/>
          <w:sz w:val="24"/>
          <w:szCs w:val="24"/>
          <w:vertAlign w:val="subscript"/>
        </w:rPr>
        <w:t xml:space="preserve"> </w:t>
      </w:r>
      <w:r w:rsidR="00B33ADF">
        <w:rPr>
          <w:rFonts w:ascii="Times New Roman" w:hAnsi="Times New Roman" w:cs="Times New Roman"/>
          <w:sz w:val="24"/>
          <w:szCs w:val="24"/>
        </w:rPr>
        <w:t xml:space="preserve">levels at the start of the next century will </w:t>
      </w:r>
      <w:r w:rsidR="00894381">
        <w:rPr>
          <w:rFonts w:ascii="Times New Roman" w:hAnsi="Times New Roman" w:cs="Times New Roman"/>
          <w:sz w:val="24"/>
          <w:szCs w:val="24"/>
        </w:rPr>
        <w:t>attain those</w:t>
      </w:r>
      <w:r w:rsidR="00B33ADF">
        <w:rPr>
          <w:rFonts w:ascii="Times New Roman" w:hAnsi="Times New Roman" w:cs="Times New Roman"/>
          <w:sz w:val="24"/>
          <w:szCs w:val="24"/>
        </w:rPr>
        <w:t xml:space="preserve"> not seen in the last 30 million years</w:t>
      </w:r>
      <w:r w:rsidR="00097A0D">
        <w:rPr>
          <w:rFonts w:ascii="Times New Roman" w:hAnsi="Times New Roman" w:cs="Times New Roman"/>
          <w:sz w:val="24"/>
          <w:szCs w:val="24"/>
        </w:rPr>
        <w:t xml:space="preserve"> </w:t>
      </w:r>
      <w:r w:rsidR="00097A0D">
        <w:rPr>
          <w:rFonts w:ascii="Times New Roman" w:hAnsi="Times New Roman" w:cs="Times New Roman"/>
          <w:sz w:val="24"/>
          <w:szCs w:val="24"/>
        </w:rPr>
        <w:fldChar w:fldCharType="begin"/>
      </w:r>
      <w:r w:rsidR="00097A0D">
        <w:rPr>
          <w:rFonts w:ascii="Times New Roman" w:hAnsi="Times New Roman" w:cs="Times New Roman"/>
          <w:sz w:val="24"/>
          <w:szCs w:val="24"/>
        </w:rPr>
        <w:instrText xml:space="preserve"> ADDIN EN.CITE &lt;EndNote&gt;&lt;Cite&gt;&lt;Author&gt;Lüthi&lt;/Author&gt;&lt;Year&gt;2008&lt;/Year&gt;&lt;RecNum&gt;1727&lt;/RecNum&gt;&lt;DisplayText&gt;(Lüthi et al. 2008)&lt;/DisplayText&gt;&lt;record&gt;&lt;rec-number&gt;1727&lt;/rec-number&gt;&lt;foreign-keys&gt;&lt;key app="EN" db-id="sd5dtwzw7ax927expzpxfpt3s55vrf9zxdzr" timestamp="1564770965"&gt;1727&lt;/key&gt;&lt;/foreign-keys&gt;&lt;ref-type name="Journal Article"&gt;17&lt;/ref-type&gt;&lt;contributors&gt;&lt;authors&gt;&lt;author&gt;Lüthi, Dieter&lt;/author&gt;&lt;author&gt;Le Floch, Martine&lt;/author&gt;&lt;author&gt;Bereiter, Bernhard&lt;/author&gt;&lt;author&gt;Blunier, Thomas&lt;/author&gt;&lt;author&gt;Barnola, Jean-Marc&lt;/author&gt;&lt;author&gt;Siegenthaler, Urs&lt;/author&gt;&lt;author&gt;Raynaud, Dominique&lt;/author&gt;&lt;author&gt;Jouzel, Jean&lt;/author&gt;&lt;author&gt;Fischer, Hubertus&lt;/author&gt;&lt;author&gt;Kawamura, Kenji&lt;/author&gt;&lt;author&gt;Stocker, Thomas F.&lt;/author&gt;&lt;/authors&gt;&lt;/contributors&gt;&lt;titles&gt;&lt;title&gt;High-resolution carbon dioxide concentration record 650,000–800,000 years before present&lt;/title&gt;&lt;secondary-title&gt;Nature&lt;/secondary-title&gt;&lt;/titles&gt;&lt;periodical&gt;&lt;full-title&gt;Nature&lt;/full-title&gt;&lt;abbr-1&gt;Nature&lt;/abbr-1&gt;&lt;/periodical&gt;&lt;pages&gt;379&lt;/pages&gt;&lt;volume&gt;453&lt;/volume&gt;&lt;dates&gt;&lt;year&gt;2008&lt;/year&gt;&lt;pub-dates&gt;&lt;date&gt;05/15/online&lt;/date&gt;&lt;/pub-dates&gt;&lt;/dates&gt;&lt;publisher&gt;Nature Publishing Group&lt;/publisher&gt;&lt;urls&gt;&lt;related-urls&gt;&lt;url&gt;https://doi.org/10.1038/nature06949&lt;/url&gt;&lt;/related-urls&gt;&lt;/urls&gt;&lt;electronic-resource-num&gt;10.1038/nature06949&amp;#xD;https://www.nature.com/articles/nature06949#supplementary-information&lt;/electronic-resource-num&gt;&lt;/record&gt;&lt;/Cite&gt;&lt;/EndNote&gt;</w:instrText>
      </w:r>
      <w:r w:rsidR="00097A0D">
        <w:rPr>
          <w:rFonts w:ascii="Times New Roman" w:hAnsi="Times New Roman" w:cs="Times New Roman"/>
          <w:sz w:val="24"/>
          <w:szCs w:val="24"/>
        </w:rPr>
        <w:fldChar w:fldCharType="separate"/>
      </w:r>
      <w:r w:rsidR="00097A0D">
        <w:rPr>
          <w:rFonts w:ascii="Times New Roman" w:hAnsi="Times New Roman" w:cs="Times New Roman"/>
          <w:noProof/>
          <w:sz w:val="24"/>
          <w:szCs w:val="24"/>
        </w:rPr>
        <w:t>(Lüthi et al. 2008)</w:t>
      </w:r>
      <w:r w:rsidR="00097A0D">
        <w:rPr>
          <w:rFonts w:ascii="Times New Roman" w:hAnsi="Times New Roman" w:cs="Times New Roman"/>
          <w:sz w:val="24"/>
          <w:szCs w:val="24"/>
        </w:rPr>
        <w:fldChar w:fldCharType="end"/>
      </w:r>
      <w:r w:rsidR="00B33ADF">
        <w:rPr>
          <w:rFonts w:ascii="Times New Roman" w:hAnsi="Times New Roman" w:cs="Times New Roman"/>
          <w:sz w:val="24"/>
          <w:szCs w:val="24"/>
        </w:rPr>
        <w:t xml:space="preserve">. Research into the potential ecological and economic effects of this changing ocean chemistry on marine organisms and ecosystems has grown </w:t>
      </w:r>
      <w:proofErr w:type="gramStart"/>
      <w:r w:rsidR="00CB302D">
        <w:rPr>
          <w:rFonts w:ascii="Times New Roman" w:hAnsi="Times New Roman" w:cs="Times New Roman"/>
          <w:sz w:val="24"/>
          <w:szCs w:val="24"/>
        </w:rPr>
        <w:t>intensely</w:t>
      </w:r>
      <w:r w:rsidR="00B33ADF">
        <w:rPr>
          <w:rFonts w:ascii="Times New Roman" w:hAnsi="Times New Roman" w:cs="Times New Roman"/>
          <w:sz w:val="24"/>
          <w:szCs w:val="24"/>
        </w:rPr>
        <w:t>, and</w:t>
      </w:r>
      <w:proofErr w:type="gramEnd"/>
      <w:r w:rsidR="00B33ADF">
        <w:rPr>
          <w:rFonts w:ascii="Times New Roman" w:hAnsi="Times New Roman" w:cs="Times New Roman"/>
          <w:sz w:val="24"/>
          <w:szCs w:val="24"/>
        </w:rPr>
        <w:t xml:space="preserve"> paints a dire picture. </w:t>
      </w:r>
      <w:r w:rsidR="00383DB8">
        <w:rPr>
          <w:rFonts w:ascii="Times New Roman" w:hAnsi="Times New Roman" w:cs="Times New Roman"/>
          <w:sz w:val="24"/>
          <w:szCs w:val="24"/>
        </w:rPr>
        <w:t>Increasing</w:t>
      </w:r>
      <w:r w:rsidR="00B33ADF">
        <w:rPr>
          <w:rFonts w:ascii="Times New Roman" w:hAnsi="Times New Roman" w:cs="Times New Roman"/>
          <w:sz w:val="24"/>
          <w:szCs w:val="24"/>
        </w:rPr>
        <w:t xml:space="preserve"> OA will have dramatic effects on the ability of calcifying organisms such as coral and </w:t>
      </w:r>
      <w:proofErr w:type="spellStart"/>
      <w:r w:rsidR="00B33ADF">
        <w:rPr>
          <w:rFonts w:ascii="Times New Roman" w:hAnsi="Times New Roman" w:cs="Times New Roman"/>
          <w:sz w:val="24"/>
          <w:szCs w:val="24"/>
        </w:rPr>
        <w:t>molluscs</w:t>
      </w:r>
      <w:proofErr w:type="spellEnd"/>
      <w:r w:rsidR="00B33ADF">
        <w:rPr>
          <w:rFonts w:ascii="Times New Roman" w:hAnsi="Times New Roman" w:cs="Times New Roman"/>
          <w:sz w:val="24"/>
          <w:szCs w:val="24"/>
        </w:rPr>
        <w:t xml:space="preserve"> to build their </w:t>
      </w:r>
      <w:proofErr w:type="gramStart"/>
      <w:r w:rsidR="00B33ADF">
        <w:rPr>
          <w:rFonts w:ascii="Times New Roman" w:hAnsi="Times New Roman" w:cs="Times New Roman"/>
          <w:sz w:val="24"/>
          <w:szCs w:val="24"/>
        </w:rPr>
        <w:t>skeletons</w:t>
      </w:r>
      <w:r w:rsidR="00CB302D">
        <w:rPr>
          <w:rFonts w:ascii="Times New Roman" w:hAnsi="Times New Roman" w:cs="Times New Roman"/>
          <w:sz w:val="24"/>
          <w:szCs w:val="24"/>
        </w:rPr>
        <w:t>, and</w:t>
      </w:r>
      <w:proofErr w:type="gramEnd"/>
      <w:r w:rsidR="00CB302D">
        <w:rPr>
          <w:rFonts w:ascii="Times New Roman" w:hAnsi="Times New Roman" w:cs="Times New Roman"/>
          <w:sz w:val="24"/>
          <w:szCs w:val="24"/>
        </w:rPr>
        <w:t xml:space="preserve"> alter key behaviours</w:t>
      </w:r>
      <w:r w:rsidR="00A14B7D">
        <w:rPr>
          <w:rFonts w:ascii="Times New Roman" w:hAnsi="Times New Roman" w:cs="Times New Roman"/>
          <w:sz w:val="24"/>
          <w:szCs w:val="24"/>
        </w:rPr>
        <w:t xml:space="preserve"> </w:t>
      </w:r>
      <w:r w:rsidR="0067748E">
        <w:rPr>
          <w:rFonts w:ascii="Times New Roman" w:hAnsi="Times New Roman" w:cs="Times New Roman"/>
          <w:sz w:val="24"/>
          <w:szCs w:val="24"/>
        </w:rPr>
        <w:fldChar w:fldCharType="begin">
          <w:fldData xml:space="preserve">PEVuZE5vdGU+PENpdGU+PEF1dGhvcj5Ib2ZtYW5uPC9BdXRob3I+PFllYXI+MjAxMDwvWWVhcj48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LTE+UHJvYy4gTmF0bC4gQWNhZC4gU2NpLjwvYWJici0xPjwvcGVyaW9kaWNhbD48cGFnZXM+MTc1
NC0xNzU5PC9wYWdlcz48dm9sdW1lPjExNTwvdm9sdW1lPjxudW1iZXI+ODwvbnVtYmVyPjxkYXRl
cz48eWVhcj4yMDE4PC95ZWFyPjwvZGF0ZXM+PHVybHM+PHJlbGF0ZWQtdXJscz48dXJsPmh0dHBz
Oi8vd3d3LnBuYXMub3JnL2NvbnRlbnQvcG5hcy8xMTUvOC8xNzU0LmZ1bGwucGRmPC91cmw+PC9y
ZWxhdGVkLXVybHM+PC91cmxzPjxlbGVjdHJvbmljLXJlc291cmNlLW51bT4xMC4xMDczL3BuYXMu
MTcxMjgwNjExNTwvZWxlY3Ryb25pYy1yZXNvdXJjZS1udW0+PC9yZWNvcmQ+PC9DaXRlPjwvRW5k
Tm90ZT4A
</w:fldData>
        </w:fldChar>
      </w:r>
      <w:r w:rsidR="00CB302D">
        <w:rPr>
          <w:rFonts w:ascii="Times New Roman" w:hAnsi="Times New Roman" w:cs="Times New Roman"/>
          <w:sz w:val="24"/>
          <w:szCs w:val="24"/>
        </w:rPr>
        <w:instrText xml:space="preserve"> ADDIN EN.CITE </w:instrText>
      </w:r>
      <w:r w:rsidR="00CB302D">
        <w:rPr>
          <w:rFonts w:ascii="Times New Roman" w:hAnsi="Times New Roman" w:cs="Times New Roman"/>
          <w:sz w:val="24"/>
          <w:szCs w:val="24"/>
        </w:rPr>
        <w:fldChar w:fldCharType="begin">
          <w:fldData xml:space="preserve">PEVuZE5vdGU+PENpdGU+PEF1dGhvcj5Ib2ZtYW5uPC9BdXRob3I+PFllYXI+MjAxMDwvWWVhcj48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LTE+UHJvYy4gTmF0bC4gQWNhZC4gU2NpLjwvYWJici0xPjwvcGVyaW9kaWNhbD48cGFnZXM+MTc1
NC0xNzU5PC9wYWdlcz48dm9sdW1lPjExNTwvdm9sdW1lPjxudW1iZXI+ODwvbnVtYmVyPjxkYXRl
cz48eWVhcj4yMDE4PC95ZWFyPjwvZGF0ZXM+PHVybHM+PHJlbGF0ZWQtdXJscz48dXJsPmh0dHBz
Oi8vd3d3LnBuYXMub3JnL2NvbnRlbnQvcG5hcy8xMTUvOC8xNzU0LmZ1bGwucGRmPC91cmw+PC9y
ZWxhdGVkLXVybHM+PC91cmxzPjxlbGVjdHJvbmljLXJlc291cmNlLW51bT4xMC4xMDczL3BuYXMu
MTcxMjgwNjExNTwvZWxlY3Ryb25pYy1yZXNvdXJjZS1udW0+PC9yZWNvcmQ+PC9DaXRlPjwvRW5k
Tm90ZT4A
</w:fldData>
        </w:fldChar>
      </w:r>
      <w:r w:rsidR="00CB302D">
        <w:rPr>
          <w:rFonts w:ascii="Times New Roman" w:hAnsi="Times New Roman" w:cs="Times New Roman"/>
          <w:sz w:val="24"/>
          <w:szCs w:val="24"/>
        </w:rPr>
        <w:instrText xml:space="preserve"> ADDIN EN.CITE.DATA </w:instrText>
      </w:r>
      <w:r w:rsidR="00CB302D">
        <w:rPr>
          <w:rFonts w:ascii="Times New Roman" w:hAnsi="Times New Roman" w:cs="Times New Roman"/>
          <w:sz w:val="24"/>
          <w:szCs w:val="24"/>
        </w:rPr>
      </w:r>
      <w:r w:rsidR="00CB302D">
        <w:rPr>
          <w:rFonts w:ascii="Times New Roman" w:hAnsi="Times New Roman" w:cs="Times New Roman"/>
          <w:sz w:val="24"/>
          <w:szCs w:val="24"/>
        </w:rPr>
        <w:fldChar w:fldCharType="end"/>
      </w:r>
      <w:r w:rsidR="0067748E">
        <w:rPr>
          <w:rFonts w:ascii="Times New Roman" w:hAnsi="Times New Roman" w:cs="Times New Roman"/>
          <w:sz w:val="24"/>
          <w:szCs w:val="24"/>
        </w:rPr>
      </w:r>
      <w:r w:rsidR="0067748E">
        <w:rPr>
          <w:rFonts w:ascii="Times New Roman" w:hAnsi="Times New Roman" w:cs="Times New Roman"/>
          <w:sz w:val="24"/>
          <w:szCs w:val="24"/>
        </w:rPr>
        <w:fldChar w:fldCharType="separate"/>
      </w:r>
      <w:r w:rsidR="00CB302D">
        <w:rPr>
          <w:rFonts w:ascii="Times New Roman" w:hAnsi="Times New Roman" w:cs="Times New Roman"/>
          <w:noProof/>
          <w:sz w:val="24"/>
          <w:szCs w:val="24"/>
        </w:rPr>
        <w:t>(Hofmann et al. 2010, Jellison et al. 2016, Watson et al. 2017, Mollica et al. 2018)</w:t>
      </w:r>
      <w:r w:rsidR="0067748E">
        <w:rPr>
          <w:rFonts w:ascii="Times New Roman" w:hAnsi="Times New Roman" w:cs="Times New Roman"/>
          <w:sz w:val="24"/>
          <w:szCs w:val="24"/>
        </w:rPr>
        <w:fldChar w:fldCharType="end"/>
      </w:r>
      <w:r w:rsidR="00B33ADF">
        <w:rPr>
          <w:rFonts w:ascii="Times New Roman" w:hAnsi="Times New Roman" w:cs="Times New Roman"/>
          <w:sz w:val="24"/>
          <w:szCs w:val="24"/>
        </w:rPr>
        <w:t xml:space="preserve">. </w:t>
      </w:r>
      <w:r w:rsidR="00383DB8">
        <w:rPr>
          <w:rFonts w:ascii="Times New Roman" w:hAnsi="Times New Roman" w:cs="Times New Roman"/>
          <w:sz w:val="24"/>
          <w:szCs w:val="24"/>
        </w:rPr>
        <w:t>Decreased water pH also reportedly has</w:t>
      </w:r>
      <w:r w:rsidR="00B33ADF">
        <w:rPr>
          <w:rFonts w:ascii="Times New Roman" w:hAnsi="Times New Roman" w:cs="Times New Roman"/>
          <w:sz w:val="24"/>
          <w:szCs w:val="24"/>
        </w:rPr>
        <w:t xml:space="preserve"> </w:t>
      </w:r>
      <w:r w:rsidR="00A14B7D">
        <w:rPr>
          <w:rFonts w:ascii="Times New Roman" w:hAnsi="Times New Roman" w:cs="Times New Roman"/>
          <w:sz w:val="24"/>
          <w:szCs w:val="24"/>
        </w:rPr>
        <w:t>devastating</w:t>
      </w:r>
      <w:r w:rsidR="00B33ADF">
        <w:rPr>
          <w:rFonts w:ascii="Times New Roman" w:hAnsi="Times New Roman" w:cs="Times New Roman"/>
          <w:sz w:val="24"/>
          <w:szCs w:val="24"/>
        </w:rPr>
        <w:t xml:space="preserve"> negative effects on </w:t>
      </w:r>
      <w:r w:rsidR="00383DB8">
        <w:rPr>
          <w:rFonts w:ascii="Times New Roman" w:hAnsi="Times New Roman" w:cs="Times New Roman"/>
          <w:sz w:val="24"/>
          <w:szCs w:val="24"/>
        </w:rPr>
        <w:t xml:space="preserve">a range of </w:t>
      </w:r>
      <w:r w:rsidR="00B33ADF">
        <w:rPr>
          <w:rFonts w:ascii="Times New Roman" w:hAnsi="Times New Roman" w:cs="Times New Roman"/>
          <w:sz w:val="24"/>
          <w:szCs w:val="24"/>
        </w:rPr>
        <w:t xml:space="preserve">fish </w:t>
      </w:r>
      <w:r w:rsidR="00383DB8">
        <w:rPr>
          <w:rFonts w:ascii="Times New Roman" w:hAnsi="Times New Roman" w:cs="Times New Roman"/>
          <w:sz w:val="24"/>
          <w:szCs w:val="24"/>
        </w:rPr>
        <w:t>sensory systems (i.e. olfaction, hearing, vision)</w:t>
      </w:r>
      <w:r w:rsidR="00A14B7D">
        <w:rPr>
          <w:rFonts w:ascii="Times New Roman" w:hAnsi="Times New Roman" w:cs="Times New Roman"/>
          <w:sz w:val="24"/>
          <w:szCs w:val="24"/>
        </w:rPr>
        <w:t xml:space="preserve"> </w:t>
      </w:r>
      <w:r w:rsidR="00383DB8">
        <w:rPr>
          <w:rFonts w:ascii="Times New Roman" w:hAnsi="Times New Roman" w:cs="Times New Roman"/>
          <w:sz w:val="24"/>
          <w:szCs w:val="24"/>
        </w:rPr>
        <w:t xml:space="preserve">and their associated behaviours (i.e. learning, lateralization, activity levels, boldness, anxiety, </w:t>
      </w:r>
      <w:r w:rsidR="00E859C0">
        <w:rPr>
          <w:rFonts w:ascii="Times New Roman" w:hAnsi="Times New Roman" w:cs="Times New Roman"/>
          <w:sz w:val="24"/>
          <w:szCs w:val="24"/>
        </w:rPr>
        <w:t>susceptibility</w:t>
      </w:r>
      <w:r w:rsidR="00894381">
        <w:rPr>
          <w:rFonts w:ascii="Times New Roman" w:hAnsi="Times New Roman" w:cs="Times New Roman"/>
          <w:sz w:val="24"/>
          <w:szCs w:val="24"/>
        </w:rPr>
        <w:t xml:space="preserve"> to predation) </w:t>
      </w:r>
      <w:r w:rsidR="00894381">
        <w:rPr>
          <w:rFonts w:ascii="Times New Roman" w:hAnsi="Times New Roman" w:cs="Times New Roman"/>
          <w:sz w:val="24"/>
          <w:szCs w:val="24"/>
        </w:rPr>
        <w:fldChar w:fldCharType="begin"/>
      </w:r>
      <w:r w:rsidR="00894381">
        <w:rPr>
          <w:rFonts w:ascii="Times New Roman" w:hAnsi="Times New Roman" w:cs="Times New Roman"/>
          <w:sz w:val="24"/>
          <w:szCs w:val="24"/>
        </w:rPr>
        <w:instrText xml:space="preserve"> ADDIN EN.CITE &lt;EndNote&gt;&lt;Cite&gt;&lt;Author&gt;Esbaugh&lt;/Author&gt;&lt;Year&gt;2018&lt;/Year&gt;&lt;RecNum&gt;1737&lt;/RecNum&gt;&lt;Prefix&gt;Reviewed in &lt;/Prefix&gt;&lt;DisplayText&gt;(Reviewed in Tresguerres and Hamilton 2017, Esbaugh 2018)&lt;/DisplayText&gt;&lt;record&gt;&lt;rec-number&gt;1737&lt;/rec-number&gt;&lt;foreign-keys&gt;&lt;key app="EN" db-id="sd5dtwzw7ax927expzpxfpt3s55vrf9zxdzr" timestamp="1565455946"&gt;1737&lt;/key&gt;&lt;/foreign-keys&gt;&lt;ref-type name="Journal Article"&gt;17&lt;/ref-type&gt;&lt;contributors&gt;&lt;authors&gt;&lt;author&gt;Esbaugh, Andrew J&lt;/author&gt;&lt;/authors&gt;&lt;/contributors&gt;&lt;titles&gt;&lt;title&gt;Physiological implications of ocean acidification for marine fish: emerging patterns and new insights&lt;/title&gt;&lt;secondary-title&gt;Journal of Comparative Physiology B&lt;/secondary-title&gt;&lt;/titles&gt;&lt;periodical&gt;&lt;full-title&gt;Journal of Comparative Physiology B&lt;/full-title&gt;&lt;abbr-1&gt;J Comp Physiol B&lt;/abbr-1&gt;&lt;/periodical&gt;&lt;pages&gt;1-13&lt;/pages&gt;&lt;volume&gt;188&lt;/volume&gt;&lt;number&gt;1&lt;/number&gt;&lt;dates&gt;&lt;year&gt;2018&lt;/year&gt;&lt;/dates&gt;&lt;isbn&gt;0174-1578&lt;/isbn&gt;&lt;urls&gt;&lt;/urls&gt;&lt;/record&gt;&lt;/Cite&gt;&lt;Cite&gt;&lt;Author&gt;Tresguerres&lt;/Author&gt;&lt;Year&gt;2017&lt;/Year&gt;&lt;RecNum&gt;1738&lt;/RecNum&gt;&lt;record&gt;&lt;rec-number&gt;1738&lt;/rec-number&gt;&lt;foreign-keys&gt;&lt;key app="EN" db-id="sd5dtwzw7ax927expzpxfpt3s55vrf9zxdzr" timestamp="1565456012"&gt;1738&lt;/key&gt;&lt;/foreign-keys&gt;&lt;ref-type name="Journal Article"&gt;17&lt;/ref-type&gt;&lt;contributors&gt;&lt;authors&gt;&lt;author&gt;Tresguerres, Martin&lt;/author&gt;&lt;author&gt;Hamilton, Trevor J.&lt;/author&gt;&lt;/authors&gt;&lt;/contributors&gt;&lt;titles&gt;&lt;title&gt;Acid–base physiology, neurobiology and behaviour in relation to CO&amp;lt;sub&amp;gt;2&amp;lt;/sub&amp;gt;-induced ocean acidification&lt;/title&gt;&lt;secondary-title&gt;The Journal of Experimental Biology&lt;/secondary-title&gt;&lt;/titles&gt;&lt;periodical&gt;&lt;full-title&gt;The Journal of Experimental Biology&lt;/full-title&gt;&lt;abbr-1&gt;J Exp Biol&lt;/abbr-1&gt;&lt;/periodical&gt;&lt;pages&gt;2136-2148&lt;/pages&gt;&lt;volume&gt;220&lt;/volume&gt;&lt;number&gt;12&lt;/number&gt;&lt;dates&gt;&lt;year&gt;2017&lt;/year&gt;&lt;/dates&gt;&lt;urls&gt;&lt;related-urls&gt;&lt;url&gt;https://jeb.biologists.org/content/jexbio/220/12/2136.full.pdf&lt;/url&gt;&lt;/related-urls&gt;&lt;/urls&gt;&lt;electronic-resource-num&gt;10.1242/jeb.144113&lt;/electronic-resource-num&gt;&lt;/record&gt;&lt;/Cite&gt;&lt;/EndNote&gt;</w:instrText>
      </w:r>
      <w:r w:rsidR="00894381">
        <w:rPr>
          <w:rFonts w:ascii="Times New Roman" w:hAnsi="Times New Roman" w:cs="Times New Roman"/>
          <w:sz w:val="24"/>
          <w:szCs w:val="24"/>
        </w:rPr>
        <w:fldChar w:fldCharType="separate"/>
      </w:r>
      <w:r w:rsidR="00894381">
        <w:rPr>
          <w:rFonts w:ascii="Times New Roman" w:hAnsi="Times New Roman" w:cs="Times New Roman"/>
          <w:noProof/>
          <w:sz w:val="24"/>
          <w:szCs w:val="24"/>
        </w:rPr>
        <w:t>(Reviewed in Tresguerres and Hamilton 2017, Esbaugh 2018)</w:t>
      </w:r>
      <w:r w:rsidR="00894381">
        <w:rPr>
          <w:rFonts w:ascii="Times New Roman" w:hAnsi="Times New Roman" w:cs="Times New Roman"/>
          <w:sz w:val="24"/>
          <w:szCs w:val="24"/>
        </w:rPr>
        <w:fldChar w:fldCharType="end"/>
      </w:r>
      <w:r w:rsidR="00383DB8">
        <w:rPr>
          <w:rFonts w:ascii="Times New Roman" w:hAnsi="Times New Roman" w:cs="Times New Roman"/>
          <w:sz w:val="24"/>
          <w:szCs w:val="24"/>
        </w:rPr>
        <w:t>.</w:t>
      </w:r>
      <w:r w:rsidR="00E859C0">
        <w:rPr>
          <w:rFonts w:ascii="Times New Roman" w:hAnsi="Times New Roman" w:cs="Times New Roman"/>
          <w:sz w:val="24"/>
          <w:szCs w:val="24"/>
        </w:rPr>
        <w:t xml:space="preserve"> </w:t>
      </w:r>
      <w:r w:rsidR="00A00E16">
        <w:rPr>
          <w:rFonts w:ascii="Times New Roman" w:hAnsi="Times New Roman" w:cs="Times New Roman"/>
          <w:sz w:val="24"/>
          <w:szCs w:val="24"/>
        </w:rPr>
        <w:t>These findings have led to concern over the potential biodiversity loss and threat to marine ecosystem stability in the next century</w:t>
      </w:r>
      <w:r w:rsidR="00A14B7D">
        <w:rPr>
          <w:rFonts w:ascii="Times New Roman" w:hAnsi="Times New Roman" w:cs="Times New Roman"/>
          <w:sz w:val="24"/>
          <w:szCs w:val="24"/>
        </w:rPr>
        <w:t xml:space="preserve"> </w:t>
      </w:r>
      <w:r w:rsidR="00A14B7D">
        <w:rPr>
          <w:rFonts w:ascii="Times New Roman" w:hAnsi="Times New Roman" w:cs="Times New Roman"/>
          <w:sz w:val="24"/>
          <w:szCs w:val="24"/>
        </w:rPr>
        <w:fldChar w:fldCharType="begin">
          <w:fldData xml:space="preserve">PEVuZE5vdGU+PENpdGU+PEF1dGhvcj5GYWJyaWNpdXM8L0F1dGhvcj48WWVhcj4yMDE0PC9ZZWFy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</w:fldData>
        </w:fldChar>
      </w:r>
      <w:r w:rsidR="00097A0D">
        <w:rPr>
          <w:rFonts w:ascii="Times New Roman" w:hAnsi="Times New Roman" w:cs="Times New Roman"/>
          <w:sz w:val="24"/>
          <w:szCs w:val="24"/>
        </w:rPr>
        <w:instrText xml:space="preserve"> ADDIN EN.CITE </w:instrText>
      </w:r>
      <w:r w:rsidR="00097A0D">
        <w:rPr>
          <w:rFonts w:ascii="Times New Roman" w:hAnsi="Times New Roman" w:cs="Times New Roman"/>
          <w:sz w:val="24"/>
          <w:szCs w:val="24"/>
        </w:rPr>
        <w:fldChar w:fldCharType="begin">
          <w:fldData xml:space="preserve">PEVuZE5vdGU+PENpdGU+PEF1dGhvcj5GYWJyaWNpdXM8L0F1dGhvcj48WWVhcj4yMDE0PC9ZZWFy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</w:fldData>
        </w:fldChar>
      </w:r>
      <w:r w:rsidR="00097A0D">
        <w:rPr>
          <w:rFonts w:ascii="Times New Roman" w:hAnsi="Times New Roman" w:cs="Times New Roman"/>
          <w:sz w:val="24"/>
          <w:szCs w:val="24"/>
        </w:rPr>
        <w:instrText xml:space="preserve"> ADDIN EN.CITE.DATA </w:instrText>
      </w:r>
      <w:r w:rsidR="00097A0D">
        <w:rPr>
          <w:rFonts w:ascii="Times New Roman" w:hAnsi="Times New Roman" w:cs="Times New Roman"/>
          <w:sz w:val="24"/>
          <w:szCs w:val="24"/>
        </w:rPr>
      </w:r>
      <w:r w:rsidR="00097A0D">
        <w:rPr>
          <w:rFonts w:ascii="Times New Roman" w:hAnsi="Times New Roman" w:cs="Times New Roman"/>
          <w:sz w:val="24"/>
          <w:szCs w:val="24"/>
        </w:rPr>
        <w:fldChar w:fldCharType="end"/>
      </w:r>
      <w:r w:rsidR="00A14B7D">
        <w:rPr>
          <w:rFonts w:ascii="Times New Roman" w:hAnsi="Times New Roman" w:cs="Times New Roman"/>
          <w:sz w:val="24"/>
          <w:szCs w:val="24"/>
        </w:rPr>
      </w:r>
      <w:r w:rsidR="00A14B7D">
        <w:rPr>
          <w:rFonts w:ascii="Times New Roman" w:hAnsi="Times New Roman" w:cs="Times New Roman"/>
          <w:sz w:val="24"/>
          <w:szCs w:val="24"/>
        </w:rPr>
        <w:fldChar w:fldCharType="separate"/>
      </w:r>
      <w:r w:rsidR="00097A0D">
        <w:rPr>
          <w:rFonts w:ascii="Times New Roman" w:hAnsi="Times New Roman" w:cs="Times New Roman"/>
          <w:noProof/>
          <w:sz w:val="24"/>
          <w:szCs w:val="24"/>
        </w:rPr>
        <w:t>(Munday et al. 2010, Fabricius et al. 2014, Riebesell and Gattuso 2014)</w:t>
      </w:r>
      <w:r w:rsidR="00A14B7D">
        <w:rPr>
          <w:rFonts w:ascii="Times New Roman" w:hAnsi="Times New Roman" w:cs="Times New Roman"/>
          <w:sz w:val="24"/>
          <w:szCs w:val="24"/>
        </w:rPr>
        <w:fldChar w:fldCharType="end"/>
      </w:r>
      <w:r w:rsidR="00A00E16">
        <w:rPr>
          <w:rFonts w:ascii="Times New Roman" w:hAnsi="Times New Roman" w:cs="Times New Roman"/>
          <w:sz w:val="24"/>
          <w:szCs w:val="24"/>
        </w:rPr>
        <w:t>.</w:t>
      </w:r>
    </w:p>
    <w:p w14:paraId="4E18202F" w14:textId="10BA20BB" w:rsidR="00224F21" w:rsidRPr="0019667B" w:rsidRDefault="00A00E16">
      <w:pPr>
        <w:rPr>
          <w:rFonts w:ascii="Times New Roman" w:hAnsi="Times New Roman" w:cs="Times New Roman"/>
          <w:b/>
          <w:sz w:val="24"/>
          <w:szCs w:val="24"/>
        </w:rPr>
      </w:pPr>
      <w:r>
        <w:rPr>
          <w:rFonts w:ascii="Times New Roman" w:hAnsi="Times New Roman" w:cs="Times New Roman"/>
          <w:sz w:val="24"/>
          <w:szCs w:val="24"/>
        </w:rPr>
        <w:t>Despite a large body of literature documenting the detrimental effects of OA on marine organisms</w:t>
      </w:r>
      <w:r w:rsidR="00E859C0">
        <w:rPr>
          <w:rFonts w:ascii="Times New Roman" w:hAnsi="Times New Roman" w:cs="Times New Roman"/>
          <w:sz w:val="24"/>
          <w:szCs w:val="24"/>
        </w:rPr>
        <w:t xml:space="preserve">, </w:t>
      </w:r>
      <w:r>
        <w:rPr>
          <w:rFonts w:ascii="Times New Roman" w:hAnsi="Times New Roman" w:cs="Times New Roman"/>
          <w:sz w:val="24"/>
          <w:szCs w:val="24"/>
        </w:rPr>
        <w:t>an</w:t>
      </w:r>
      <w:r w:rsidR="00E859C0">
        <w:rPr>
          <w:rFonts w:ascii="Times New Roman" w:hAnsi="Times New Roman" w:cs="Times New Roman"/>
          <w:sz w:val="24"/>
          <w:szCs w:val="24"/>
        </w:rPr>
        <w:t xml:space="preserve"> increasing number of studies fail to find noticeable population-level e</w:t>
      </w:r>
      <w:r w:rsidR="00FF45BA">
        <w:rPr>
          <w:rFonts w:ascii="Times New Roman" w:hAnsi="Times New Roman" w:cs="Times New Roman"/>
          <w:sz w:val="24"/>
          <w:szCs w:val="24"/>
        </w:rPr>
        <w:t xml:space="preserve">ffects of OA on </w:t>
      </w:r>
      <w:r w:rsidR="000A0182">
        <w:rPr>
          <w:rFonts w:ascii="Times New Roman" w:hAnsi="Times New Roman" w:cs="Times New Roman"/>
          <w:sz w:val="24"/>
          <w:szCs w:val="24"/>
        </w:rPr>
        <w:t>coral reef fish</w:t>
      </w:r>
      <w:r w:rsidR="00FF45BA">
        <w:rPr>
          <w:rFonts w:ascii="Times New Roman" w:hAnsi="Times New Roman" w:cs="Times New Roman"/>
          <w:sz w:val="24"/>
          <w:szCs w:val="24"/>
        </w:rPr>
        <w:t xml:space="preserve"> behaviour</w:t>
      </w:r>
      <w:r w:rsidR="00667B1E">
        <w:rPr>
          <w:rFonts w:ascii="Times New Roman" w:hAnsi="Times New Roman" w:cs="Times New Roman"/>
          <w:sz w:val="24"/>
          <w:szCs w:val="24"/>
        </w:rPr>
        <w:t xml:space="preserve"> </w:t>
      </w:r>
      <w:commentRangeStart w:id="4"/>
      <w:r w:rsidR="00CB302D">
        <w:rPr>
          <w:rFonts w:ascii="Times New Roman" w:hAnsi="Times New Roman" w:cs="Times New Roman"/>
          <w:sz w:val="24"/>
          <w:szCs w:val="24"/>
        </w:rPr>
        <w:fldChar w:fldCharType="begin">
          <w:fldData xml:space="preserve">PEVuZE5vdGU+PENpdGU+PEF1dGhvcj5SYWJ5PC9BdXRob3I+PFllYXI+MjAxODwvWWVhcj48UmVj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</w:fldData>
        </w:fldChar>
      </w:r>
      <w:r w:rsidR="000A0182">
        <w:rPr>
          <w:rFonts w:ascii="Times New Roman" w:hAnsi="Times New Roman" w:cs="Times New Roman"/>
          <w:sz w:val="24"/>
          <w:szCs w:val="24"/>
        </w:rPr>
        <w:instrText xml:space="preserve"> ADDIN EN.CITE </w:instrText>
      </w:r>
      <w:r w:rsidR="000A0182">
        <w:rPr>
          <w:rFonts w:ascii="Times New Roman" w:hAnsi="Times New Roman" w:cs="Times New Roman"/>
          <w:sz w:val="24"/>
          <w:szCs w:val="24"/>
        </w:rPr>
        <w:fldChar w:fldCharType="begin">
          <w:fldData xml:space="preserve">PEVuZE5vdGU+PENpdGU+PEF1dGhvcj5SYWJ5PC9BdXRob3I+PFllYXI+MjAxODwvWWVhcj48UmVj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</w:fldData>
        </w:fldChar>
      </w:r>
      <w:r w:rsidR="000A0182">
        <w:rPr>
          <w:rFonts w:ascii="Times New Roman" w:hAnsi="Times New Roman" w:cs="Times New Roman"/>
          <w:sz w:val="24"/>
          <w:szCs w:val="24"/>
        </w:rPr>
        <w:instrText xml:space="preserve"> ADDIN EN.CITE.DATA </w:instrText>
      </w:r>
      <w:r w:rsidR="000A0182">
        <w:rPr>
          <w:rFonts w:ascii="Times New Roman" w:hAnsi="Times New Roman" w:cs="Times New Roman"/>
          <w:sz w:val="24"/>
          <w:szCs w:val="24"/>
        </w:rPr>
      </w:r>
      <w:r w:rsidR="000A0182">
        <w:rPr>
          <w:rFonts w:ascii="Times New Roman" w:hAnsi="Times New Roman" w:cs="Times New Roman"/>
          <w:sz w:val="24"/>
          <w:szCs w:val="24"/>
        </w:rPr>
        <w:fldChar w:fldCharType="end"/>
      </w:r>
      <w:r w:rsidR="00CB302D">
        <w:rPr>
          <w:rFonts w:ascii="Times New Roman" w:hAnsi="Times New Roman" w:cs="Times New Roman"/>
          <w:sz w:val="24"/>
          <w:szCs w:val="24"/>
        </w:rPr>
      </w:r>
      <w:r w:rsidR="00CB302D">
        <w:rPr>
          <w:rFonts w:ascii="Times New Roman" w:hAnsi="Times New Roman" w:cs="Times New Roman"/>
          <w:sz w:val="24"/>
          <w:szCs w:val="24"/>
        </w:rPr>
        <w:fldChar w:fldCharType="separate"/>
      </w:r>
      <w:r w:rsidR="000A0182">
        <w:rPr>
          <w:rFonts w:ascii="Times New Roman" w:hAnsi="Times New Roman" w:cs="Times New Roman"/>
          <w:noProof/>
          <w:sz w:val="24"/>
          <w:szCs w:val="24"/>
        </w:rPr>
        <w:t>(Sundin et al. 2017, Raby et al. 2018, Sundin et al. 2019)</w:t>
      </w:r>
      <w:r w:rsidR="00CB302D">
        <w:rPr>
          <w:rFonts w:ascii="Times New Roman" w:hAnsi="Times New Roman" w:cs="Times New Roman"/>
          <w:sz w:val="24"/>
          <w:szCs w:val="24"/>
        </w:rPr>
        <w:fldChar w:fldCharType="end"/>
      </w:r>
      <w:commentRangeEnd w:id="4"/>
      <w:r w:rsidR="00667B1E">
        <w:rPr>
          <w:rStyle w:val="CommentReference"/>
        </w:rPr>
        <w:commentReference w:id="4"/>
      </w:r>
      <w:r w:rsidR="00FF45BA">
        <w:rPr>
          <w:rFonts w:ascii="Times New Roman" w:hAnsi="Times New Roman" w:cs="Times New Roman"/>
          <w:sz w:val="24"/>
          <w:szCs w:val="24"/>
        </w:rPr>
        <w:t xml:space="preserve">. Indeed, physiologists have historically considered fishes </w:t>
      </w:r>
      <w:r>
        <w:rPr>
          <w:rFonts w:ascii="Times New Roman" w:hAnsi="Times New Roman" w:cs="Times New Roman"/>
          <w:sz w:val="24"/>
          <w:szCs w:val="24"/>
        </w:rPr>
        <w:t>robust</w:t>
      </w:r>
      <w:r w:rsidR="00FF45BA">
        <w:rPr>
          <w:rFonts w:ascii="Times New Roman" w:hAnsi="Times New Roman" w:cs="Times New Roman"/>
          <w:sz w:val="24"/>
          <w:szCs w:val="24"/>
        </w:rPr>
        <w:t xml:space="preserve"> to predicted end-of-century OA levels due to their well-developed acid-base regulatory system allowing them to maintain tissue pH under acidified condition</w:t>
      </w:r>
      <w:r w:rsidR="006449EF">
        <w:rPr>
          <w:rFonts w:ascii="Times New Roman" w:hAnsi="Times New Roman" w:cs="Times New Roman"/>
          <w:sz w:val="24"/>
          <w:szCs w:val="24"/>
        </w:rPr>
        <w:t xml:space="preserve"> </w:t>
      </w:r>
      <w:r w:rsidR="006449EF">
        <w:rPr>
          <w:rFonts w:ascii="Times New Roman" w:hAnsi="Times New Roman" w:cs="Times New Roman"/>
          <w:sz w:val="24"/>
          <w:szCs w:val="24"/>
        </w:rPr>
        <w:fldChar w:fldCharType="begin"/>
      </w:r>
      <w:r w:rsidR="006449EF">
        <w:rPr>
          <w:rFonts w:ascii="Times New Roman" w:hAnsi="Times New Roman" w:cs="Times New Roman"/>
          <w:sz w:val="24"/>
          <w:szCs w:val="24"/>
        </w:rPr>
        <w:instrText xml:space="preserve"> ADDIN EN.CITE &lt;EndNote&gt;&lt;Cite&gt;&lt;Author&gt;Ishimatsu&lt;/Author&gt;&lt;Year&gt;2005&lt;/Year&gt;&lt;RecNum&gt;1728&lt;/RecNum&gt;&lt;DisplayText&gt;(Ishimatsu et al. 2005)&lt;/DisplayText&gt;&lt;record&gt;&lt;rec-number&gt;1728&lt;/rec-number&gt;&lt;foreign-keys&gt;&lt;key app="EN" db-id="sd5dtwzw7ax927expzpxfpt3s55vrf9zxdzr" timestamp="1564772230"&gt;1728&lt;/key&gt;&lt;/foreign-keys&gt;&lt;ref-type name="Journal Article"&gt;17&lt;/ref-type&gt;&lt;contributors&gt;&lt;authors&gt;&lt;author&gt;Ishimatsu, Atsushi&lt;/author&gt;&lt;author&gt;Hayashi, Masahiro&lt;/author&gt;&lt;author&gt;Lee, Kyoung-Seon&lt;/author&gt;&lt;author&gt;Kikkawa, Takashi&lt;/author&gt;&lt;author&gt;Kita, Jun&lt;/author&gt;&lt;/authors&gt;&lt;/contributors&gt;&lt;titles&gt;&lt;title&gt;Physiological effects on fishes in a high-CO2 world&lt;/title&gt;&lt;secondary-title&gt;Journal of Geophysical Research: Oceans&lt;/secondary-title&gt;&lt;/titles&gt;&lt;periodical&gt;&lt;full-title&gt;Journal of Geophysical Research: Oceans&lt;/full-title&gt;&lt;/periodical&gt;&lt;volume&gt;110&lt;/volume&gt;&lt;number&gt;C9&lt;/number&gt;&lt;dates&gt;&lt;year&gt;2005&lt;/year&gt;&lt;/dates&gt;&lt;isbn&gt;0148-0227&lt;/isbn&gt;&lt;urls&gt;&lt;related-urls&gt;&lt;url&gt;https://agupubs.onlinelibrary.wiley.com/doi/abs/10.1029/2004JC002564&lt;/url&gt;&lt;/related-urls&gt;&lt;/urls&gt;&lt;electronic-resource-num&gt;10.1029/2004jc002564&lt;/electronic-resource-num&gt;&lt;/record&gt;&lt;/Cite&gt;&lt;/EndNote&gt;</w:instrText>
      </w:r>
      <w:r w:rsidR="006449EF">
        <w:rPr>
          <w:rFonts w:ascii="Times New Roman" w:hAnsi="Times New Roman" w:cs="Times New Roman"/>
          <w:sz w:val="24"/>
          <w:szCs w:val="24"/>
        </w:rPr>
        <w:fldChar w:fldCharType="separate"/>
      </w:r>
      <w:r w:rsidR="006449EF">
        <w:rPr>
          <w:rFonts w:ascii="Times New Roman" w:hAnsi="Times New Roman" w:cs="Times New Roman"/>
          <w:noProof/>
          <w:sz w:val="24"/>
          <w:szCs w:val="24"/>
        </w:rPr>
        <w:t>(Ishimatsu et al. 2005)</w:t>
      </w:r>
      <w:r w:rsidR="006449EF">
        <w:rPr>
          <w:rFonts w:ascii="Times New Roman" w:hAnsi="Times New Roman" w:cs="Times New Roman"/>
          <w:sz w:val="24"/>
          <w:szCs w:val="24"/>
        </w:rPr>
        <w:fldChar w:fldCharType="end"/>
      </w:r>
      <w:r w:rsidR="00FF45BA">
        <w:rPr>
          <w:rFonts w:ascii="Times New Roman" w:hAnsi="Times New Roman" w:cs="Times New Roman"/>
          <w:sz w:val="24"/>
          <w:szCs w:val="24"/>
        </w:rPr>
        <w:t xml:space="preserve">. </w:t>
      </w:r>
      <w:r w:rsidR="00EB2465">
        <w:rPr>
          <w:rFonts w:ascii="Times New Roman" w:hAnsi="Times New Roman" w:cs="Times New Roman"/>
          <w:sz w:val="24"/>
          <w:szCs w:val="24"/>
        </w:rPr>
        <w:t>Nevertheless, individual responses to OA treatments vary, with some individuals apparently being more affected by low water pH than others</w:t>
      </w:r>
      <w:r w:rsidR="006449EF">
        <w:rPr>
          <w:rFonts w:ascii="Times New Roman" w:hAnsi="Times New Roman" w:cs="Times New Roman"/>
          <w:sz w:val="24"/>
          <w:szCs w:val="24"/>
        </w:rPr>
        <w:t xml:space="preserve"> </w:t>
      </w:r>
      <w:r w:rsidR="00CB302D">
        <w:rPr>
          <w:rFonts w:ascii="Times New Roman" w:hAnsi="Times New Roman" w:cs="Times New Roman"/>
          <w:sz w:val="24"/>
          <w:szCs w:val="24"/>
        </w:rPr>
        <w:fldChar w:fldCharType="begin">
          <w:fldData xml:space="preserve">PEVuZE5vdGU+PENpdGU+PEF1dGhvcj5TdW5kaW48L0F1dGhvcj48WWVhcj4yMDE5PC9ZZWFyPjxS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</w:fldData>
        </w:fldChar>
      </w:r>
      <w:r w:rsidR="000A0182">
        <w:rPr>
          <w:rFonts w:ascii="Times New Roman" w:hAnsi="Times New Roman" w:cs="Times New Roman"/>
          <w:sz w:val="24"/>
          <w:szCs w:val="24"/>
        </w:rPr>
        <w:instrText xml:space="preserve"> ADDIN EN.CITE </w:instrText>
      </w:r>
      <w:r w:rsidR="000A0182">
        <w:rPr>
          <w:rFonts w:ascii="Times New Roman" w:hAnsi="Times New Roman" w:cs="Times New Roman"/>
          <w:sz w:val="24"/>
          <w:szCs w:val="24"/>
        </w:rPr>
        <w:fldChar w:fldCharType="begin">
          <w:fldData xml:space="preserve">PEVuZE5vdGU+PENpdGU+PEF1dGhvcj5TdW5kaW48L0F1dGhvcj48WWVhcj4yMDE5PC9ZZWFyPjxS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</w:fldData>
        </w:fldChar>
      </w:r>
      <w:r w:rsidR="000A0182">
        <w:rPr>
          <w:rFonts w:ascii="Times New Roman" w:hAnsi="Times New Roman" w:cs="Times New Roman"/>
          <w:sz w:val="24"/>
          <w:szCs w:val="24"/>
        </w:rPr>
        <w:instrText xml:space="preserve"> ADDIN EN.CITE.DATA </w:instrText>
      </w:r>
      <w:r w:rsidR="000A0182">
        <w:rPr>
          <w:rFonts w:ascii="Times New Roman" w:hAnsi="Times New Roman" w:cs="Times New Roman"/>
          <w:sz w:val="24"/>
          <w:szCs w:val="24"/>
        </w:rPr>
      </w:r>
      <w:r w:rsidR="000A0182">
        <w:rPr>
          <w:rFonts w:ascii="Times New Roman" w:hAnsi="Times New Roman" w:cs="Times New Roman"/>
          <w:sz w:val="24"/>
          <w:szCs w:val="24"/>
        </w:rPr>
        <w:fldChar w:fldCharType="end"/>
      </w:r>
      <w:r w:rsidR="00CB302D">
        <w:rPr>
          <w:rFonts w:ascii="Times New Roman" w:hAnsi="Times New Roman" w:cs="Times New Roman"/>
          <w:sz w:val="24"/>
          <w:szCs w:val="24"/>
        </w:rPr>
      </w:r>
      <w:r w:rsidR="00CB302D">
        <w:rPr>
          <w:rFonts w:ascii="Times New Roman" w:hAnsi="Times New Roman" w:cs="Times New Roman"/>
          <w:sz w:val="24"/>
          <w:szCs w:val="24"/>
        </w:rPr>
        <w:fldChar w:fldCharType="separate"/>
      </w:r>
      <w:r w:rsidR="000A0182">
        <w:rPr>
          <w:rFonts w:ascii="Times New Roman" w:hAnsi="Times New Roman" w:cs="Times New Roman"/>
          <w:noProof/>
          <w:sz w:val="24"/>
          <w:szCs w:val="24"/>
        </w:rPr>
        <w:t>(Tresguerres and Hamilton 2017, Esbaugh 2018, Sundin et al. 2019)</w:t>
      </w:r>
      <w:r w:rsidR="00CB302D">
        <w:rPr>
          <w:rFonts w:ascii="Times New Roman" w:hAnsi="Times New Roman" w:cs="Times New Roman"/>
          <w:sz w:val="24"/>
          <w:szCs w:val="24"/>
        </w:rPr>
        <w:fldChar w:fldCharType="end"/>
      </w:r>
      <w:r w:rsidR="00EB2465">
        <w:rPr>
          <w:rFonts w:ascii="Times New Roman" w:hAnsi="Times New Roman" w:cs="Times New Roman"/>
          <w:sz w:val="24"/>
          <w:szCs w:val="24"/>
        </w:rPr>
        <w:t xml:space="preserve">. Understanding the behavioural traits associated with increased susceptibility </w:t>
      </w:r>
      <w:r>
        <w:rPr>
          <w:rFonts w:ascii="Times New Roman" w:hAnsi="Times New Roman" w:cs="Times New Roman"/>
          <w:sz w:val="24"/>
          <w:szCs w:val="24"/>
        </w:rPr>
        <w:t xml:space="preserve">and/or resilience </w:t>
      </w:r>
      <w:r w:rsidR="00EB2465">
        <w:rPr>
          <w:rFonts w:ascii="Times New Roman" w:hAnsi="Times New Roman" w:cs="Times New Roman"/>
          <w:sz w:val="24"/>
          <w:szCs w:val="24"/>
        </w:rPr>
        <w:t xml:space="preserve">to OA is critical for predicting how selection will affect </w:t>
      </w:r>
      <w:r w:rsidR="00D04ADA">
        <w:rPr>
          <w:rFonts w:ascii="Times New Roman" w:hAnsi="Times New Roman" w:cs="Times New Roman"/>
          <w:sz w:val="24"/>
          <w:szCs w:val="24"/>
        </w:rPr>
        <w:t>the phenotypic and genetic diversity of future populations</w:t>
      </w:r>
      <w:r w:rsidR="00521F63">
        <w:rPr>
          <w:rFonts w:ascii="Times New Roman" w:hAnsi="Times New Roman" w:cs="Times New Roman"/>
          <w:sz w:val="24"/>
          <w:szCs w:val="24"/>
        </w:rPr>
        <w:t>.</w:t>
      </w:r>
    </w:p>
    <w:p w14:paraId="0F3C0FA1" w14:textId="51E36BED" w:rsidR="008977D0" w:rsidRDefault="00263C3E">
      <w:pPr>
        <w:rPr>
          <w:rFonts w:ascii="Times New Roman" w:hAnsi="Times New Roman" w:cs="Times New Roman"/>
          <w:sz w:val="24"/>
          <w:szCs w:val="24"/>
        </w:rPr>
      </w:pPr>
      <w:r>
        <w:rPr>
          <w:rFonts w:ascii="Times New Roman" w:hAnsi="Times New Roman" w:cs="Times New Roman"/>
          <w:sz w:val="24"/>
          <w:szCs w:val="24"/>
        </w:rPr>
        <w:t>Resilience of a species to environmental perturbations depends on variation in individual responses</w:t>
      </w:r>
      <w:r w:rsidR="000A0182">
        <w:rPr>
          <w:rFonts w:ascii="Times New Roman" w:hAnsi="Times New Roman" w:cs="Times New Roman"/>
          <w:sz w:val="24"/>
          <w:szCs w:val="24"/>
        </w:rPr>
        <w:t xml:space="preserve"> </w:t>
      </w:r>
      <w:r w:rsidR="000A0182">
        <w:rPr>
          <w:rFonts w:ascii="Times New Roman" w:hAnsi="Times New Roman" w:cs="Times New Roman"/>
          <w:sz w:val="24"/>
          <w:szCs w:val="24"/>
        </w:rPr>
        <w:fldChar w:fldCharType="begin"/>
      </w:r>
      <w:r w:rsidR="000A0182">
        <w:rPr>
          <w:rFonts w:ascii="Times New Roman" w:hAnsi="Times New Roman" w:cs="Times New Roman"/>
          <w:sz w:val="24"/>
          <w:szCs w:val="24"/>
        </w:rPr>
        <w:instrText xml:space="preserve"> ADDIN EN.CITE &lt;EndNote&gt;&lt;Cite&gt;&lt;Author&gt;Tuomainen&lt;/Author&gt;&lt;Year&gt;2011&lt;/Year&gt;&lt;RecNum&gt;1741&lt;/RecNum&gt;&lt;DisplayText&gt;(Tuomainen and Candolin 2011)&lt;/DisplayText&gt;&lt;record&gt;&lt;rec-number&gt;1741&lt;/rec-number&gt;&lt;foreign-keys&gt;&lt;key app="EN" db-id="sd5dtwzw7ax927expzpxfpt3s55vrf9zxdzr" timestamp="1565456889"&gt;1741&lt;/key&gt;&lt;/foreign-keys&gt;&lt;ref-type name="Journal Article"&gt;17&lt;/ref-type&gt;&lt;contributors&gt;&lt;authors&gt;&lt;author&gt;Tuomainen, Ulla&lt;/author&gt;&lt;author&gt;Candolin, Ulrika&lt;/author&gt;&lt;/authors&gt;&lt;/contributors&gt;&lt;titles&gt;&lt;title&gt;Behavioural responses to human‐induced environmental change&lt;/title&gt;&lt;secondary-title&gt;Biological Reviews&lt;/secondary-title&gt;&lt;/titles&gt;&lt;periodical&gt;&lt;full-title&gt;Biological Reviews&lt;/full-title&gt;&lt;abbr-1&gt;Biol. Rev.&lt;/abbr-1&gt;&lt;/periodical&gt;&lt;pages&gt;640-657&lt;/pages&gt;&lt;volume&gt;86&lt;/volume&gt;&lt;number&gt;3&lt;/number&gt;&lt;dates&gt;&lt;year&gt;2011&lt;/year&gt;&lt;/dates&gt;&lt;isbn&gt;1464-7931&lt;/isbn&gt;&lt;urls&gt;&lt;/urls&gt;&lt;/record&gt;&lt;/Cite&gt;&lt;/EndNote&gt;</w:instrText>
      </w:r>
      <w:r w:rsidR="000A0182">
        <w:rPr>
          <w:rFonts w:ascii="Times New Roman" w:hAnsi="Times New Roman" w:cs="Times New Roman"/>
          <w:sz w:val="24"/>
          <w:szCs w:val="24"/>
        </w:rPr>
        <w:fldChar w:fldCharType="separate"/>
      </w:r>
      <w:r w:rsidR="000A0182">
        <w:rPr>
          <w:rFonts w:ascii="Times New Roman" w:hAnsi="Times New Roman" w:cs="Times New Roman"/>
          <w:noProof/>
          <w:sz w:val="24"/>
          <w:szCs w:val="24"/>
        </w:rPr>
        <w:t>(Tuomainen and Candolin 2011)</w:t>
      </w:r>
      <w:r w:rsidR="000A0182">
        <w:rPr>
          <w:rFonts w:ascii="Times New Roman" w:hAnsi="Times New Roman" w:cs="Times New Roman"/>
          <w:sz w:val="24"/>
          <w:szCs w:val="24"/>
        </w:rPr>
        <w:fldChar w:fldCharType="end"/>
      </w:r>
      <w:r>
        <w:rPr>
          <w:rFonts w:ascii="Times New Roman" w:hAnsi="Times New Roman" w:cs="Times New Roman"/>
          <w:sz w:val="24"/>
          <w:szCs w:val="24"/>
        </w:rPr>
        <w:t>.</w:t>
      </w:r>
      <w:r w:rsidRPr="00D04ADA">
        <w:rPr>
          <w:rFonts w:ascii="Times New Roman" w:hAnsi="Times New Roman" w:cs="Times New Roman"/>
          <w:sz w:val="24"/>
          <w:szCs w:val="24"/>
        </w:rPr>
        <w:t xml:space="preserve"> </w:t>
      </w:r>
      <w:r>
        <w:rPr>
          <w:rFonts w:ascii="Times New Roman" w:hAnsi="Times New Roman" w:cs="Times New Roman"/>
          <w:sz w:val="24"/>
          <w:szCs w:val="24"/>
        </w:rPr>
        <w:t>Indeed, p</w:t>
      </w:r>
      <w:r w:rsidR="00D04ADA" w:rsidRPr="00D04ADA">
        <w:rPr>
          <w:rFonts w:ascii="Times New Roman" w:hAnsi="Times New Roman" w:cs="Times New Roman"/>
          <w:sz w:val="24"/>
          <w:szCs w:val="24"/>
        </w:rPr>
        <w:t>henoty</w:t>
      </w:r>
      <w:r w:rsidR="00D04ADA">
        <w:rPr>
          <w:rFonts w:ascii="Times New Roman" w:hAnsi="Times New Roman" w:cs="Times New Roman"/>
          <w:sz w:val="24"/>
          <w:szCs w:val="24"/>
        </w:rPr>
        <w:t>p</w:t>
      </w:r>
      <w:r w:rsidR="00D04ADA" w:rsidRPr="00D04ADA">
        <w:rPr>
          <w:rFonts w:ascii="Times New Roman" w:hAnsi="Times New Roman" w:cs="Times New Roman"/>
          <w:sz w:val="24"/>
          <w:szCs w:val="24"/>
        </w:rPr>
        <w:t>ic</w:t>
      </w:r>
      <w:r w:rsidR="00D04ADA">
        <w:rPr>
          <w:rFonts w:ascii="Times New Roman" w:hAnsi="Times New Roman" w:cs="Times New Roman"/>
          <w:sz w:val="24"/>
          <w:szCs w:val="24"/>
        </w:rPr>
        <w:t xml:space="preserve"> variation is an inherent biological trait and forms the bas</w:t>
      </w:r>
      <w:r>
        <w:rPr>
          <w:rFonts w:ascii="Times New Roman" w:hAnsi="Times New Roman" w:cs="Times New Roman"/>
          <w:sz w:val="24"/>
          <w:szCs w:val="24"/>
        </w:rPr>
        <w:t xml:space="preserve">is for natural selection. Consistency in the phenotypic differences among individuals across time and contexts enables selection to generate an adaptive response across generations. </w:t>
      </w:r>
      <w:r w:rsidR="00C56714">
        <w:rPr>
          <w:rFonts w:ascii="Times New Roman" w:hAnsi="Times New Roman" w:cs="Times New Roman"/>
          <w:sz w:val="24"/>
          <w:szCs w:val="24"/>
        </w:rPr>
        <w:t xml:space="preserve">Individual behavioural traits that are maintained across time and contexts are known as animal “personalities” </w:t>
      </w:r>
      <w:r w:rsidR="00C56714">
        <w:rPr>
          <w:rFonts w:ascii="Times New Roman" w:hAnsi="Times New Roman" w:cs="Times New Roman"/>
          <w:sz w:val="24"/>
          <w:szCs w:val="24"/>
        </w:rPr>
        <w:fldChar w:fldCharType="begin">
          <w:fldData xml:space="preserve">PEVuZE5vdGU+PENpdGU+PEF1dGhvcj5Xb2xmPC9BdXRob3I+PFllYXI+MjAxMjwvWWVhcj48UmVj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</w:fldData>
        </w:fldChar>
      </w:r>
      <w:r w:rsidR="00FA2068">
        <w:rPr>
          <w:rFonts w:ascii="Times New Roman" w:hAnsi="Times New Roman" w:cs="Times New Roman"/>
          <w:sz w:val="24"/>
          <w:szCs w:val="24"/>
        </w:rPr>
        <w:instrText xml:space="preserve"> ADDIN EN.CITE </w:instrText>
      </w:r>
      <w:r w:rsidR="00FA2068">
        <w:rPr>
          <w:rFonts w:ascii="Times New Roman" w:hAnsi="Times New Roman" w:cs="Times New Roman"/>
          <w:sz w:val="24"/>
          <w:szCs w:val="24"/>
        </w:rPr>
        <w:fldChar w:fldCharType="begin">
          <w:fldData xml:space="preserve">PEVuZE5vdGU+PENpdGU+PEF1dGhvcj5Xb2xmPC9BdXRob3I+PFllYXI+MjAxMjwvWWVhcj48UmVj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</w:fldData>
        </w:fldChar>
      </w:r>
      <w:r w:rsidR="00FA2068">
        <w:rPr>
          <w:rFonts w:ascii="Times New Roman" w:hAnsi="Times New Roman" w:cs="Times New Roman"/>
          <w:sz w:val="24"/>
          <w:szCs w:val="24"/>
        </w:rPr>
        <w:instrText xml:space="preserve"> ADDIN EN.CITE.DATA </w:instrText>
      </w:r>
      <w:r w:rsidR="00FA2068">
        <w:rPr>
          <w:rFonts w:ascii="Times New Roman" w:hAnsi="Times New Roman" w:cs="Times New Roman"/>
          <w:sz w:val="24"/>
          <w:szCs w:val="24"/>
        </w:rPr>
      </w:r>
      <w:r w:rsidR="00FA2068">
        <w:rPr>
          <w:rFonts w:ascii="Times New Roman" w:hAnsi="Times New Roman" w:cs="Times New Roman"/>
          <w:sz w:val="24"/>
          <w:szCs w:val="24"/>
        </w:rPr>
        <w:fldChar w:fldCharType="end"/>
      </w:r>
      <w:r w:rsidR="00C56714">
        <w:rPr>
          <w:rFonts w:ascii="Times New Roman" w:hAnsi="Times New Roman" w:cs="Times New Roman"/>
          <w:sz w:val="24"/>
          <w:szCs w:val="24"/>
        </w:rPr>
      </w:r>
      <w:r w:rsidR="00C56714">
        <w:rPr>
          <w:rFonts w:ascii="Times New Roman" w:hAnsi="Times New Roman" w:cs="Times New Roman"/>
          <w:sz w:val="24"/>
          <w:szCs w:val="24"/>
        </w:rPr>
        <w:fldChar w:fldCharType="separate"/>
      </w:r>
      <w:r w:rsidR="00FA2068">
        <w:rPr>
          <w:rFonts w:ascii="Times New Roman" w:hAnsi="Times New Roman" w:cs="Times New Roman"/>
          <w:noProof/>
          <w:sz w:val="24"/>
          <w:szCs w:val="24"/>
        </w:rPr>
        <w:t>(Wolf and Weissing 2012, Carter et al. 2013)</w:t>
      </w:r>
      <w:r w:rsidR="00C56714">
        <w:rPr>
          <w:rFonts w:ascii="Times New Roman" w:hAnsi="Times New Roman" w:cs="Times New Roman"/>
          <w:sz w:val="24"/>
          <w:szCs w:val="24"/>
        </w:rPr>
        <w:fldChar w:fldCharType="end"/>
      </w:r>
      <w:r w:rsidR="00C56714">
        <w:rPr>
          <w:rFonts w:ascii="Times New Roman" w:hAnsi="Times New Roman" w:cs="Times New Roman"/>
          <w:sz w:val="24"/>
          <w:szCs w:val="24"/>
        </w:rPr>
        <w:t xml:space="preserve">, and interest in understanding the implications of personality differences on trait evolution has grown over the last 20 years. Personality differences influence both the ways in which individuals interact with their environment as well as the outcome of biotic interactions such as predation, competition, parasitism, cooperation and mate-choice </w:t>
      </w:r>
      <w:r w:rsidR="00C56714">
        <w:rPr>
          <w:rFonts w:ascii="Times New Roman" w:hAnsi="Times New Roman" w:cs="Times New Roman"/>
          <w:sz w:val="24"/>
          <w:szCs w:val="24"/>
        </w:rPr>
        <w:fldChar w:fldCharType="begin"/>
      </w:r>
      <w:r w:rsidR="00E47961">
        <w:rPr>
          <w:rFonts w:ascii="Times New Roman" w:hAnsi="Times New Roman" w:cs="Times New Roman"/>
          <w:sz w:val="24"/>
          <w:szCs w:val="24"/>
        </w:rPr>
        <w:instrText xml:space="preserve"> ADDIN EN.CITE &lt;EndNote&gt;&lt;Cite&gt;&lt;Author&gt;Roche&lt;/Author&gt;&lt;Year&gt;2016&lt;/Year&gt;&lt;RecNum&gt;1190&lt;/RecNum&gt;&lt;DisplayText&gt;(Wolf and Weissing 2012, Roche et al. 2016)&lt;/DisplayText&gt;&lt;record&gt;&lt;rec-number&gt;1190&lt;/rec-number&gt;&lt;foreign-keys&gt;&lt;key app="EN" db-id="sd5dtwzw7ax927expzpxfpt3s55vrf9zxdzr" timestamp="1494923840"&gt;1190&lt;/key&gt;&lt;/foreign-keys&gt;&lt;ref-type name="Journal Article"&gt;17&lt;/ref-type&gt;&lt;contributors&gt;&lt;authors&gt;&lt;author&gt;Roche, Dominique G.&lt;/author&gt;&lt;author&gt;Careau, Vincent&lt;/author&gt;&lt;author&gt;Binning, Sandra A.&lt;/author&gt;&lt;/authors&gt;&lt;/contributors&gt;&lt;titles&gt;&lt;title&gt;Demystifying animal ‘personality’ (or not): why individual variation matters to experimental biologists&lt;/title&gt;&lt;secondary-title&gt;The Journal of Experimental Biology&lt;/secondary-title&gt;&lt;/titles&gt;&lt;periodical&gt;&lt;full-title&gt;The Journal of Experimental Biology&lt;/full-title&gt;&lt;abbr-1&gt;J Exp Biol&lt;/abbr-1&gt;&lt;/periodical&gt;&lt;pages&gt;3832-3843&lt;/pages&gt;&lt;volume&gt;219&lt;/volume&gt;&lt;dates&gt;&lt;year&gt;2016&lt;/year&gt;&lt;/dates&gt;&lt;urls&gt;&lt;/urls&gt;&lt;electronic-resource-num&gt;10.1242/jeb.146712&lt;/electronic-resource-num&gt;&lt;/record&gt;&lt;/Cite&gt;&lt;Cite&gt;&lt;Author&gt;Wolf&lt;/Author&gt;&lt;Year&gt;2012&lt;/Year&gt;&lt;RecNum&gt;452&lt;/RecNum&gt;&lt;record&gt;&lt;rec-number&gt;452&lt;/rec-number&gt;&lt;foreign-keys&gt;&lt;key app="EN" db-id="sd5dtwzw7ax927expzpxfpt3s55vrf9zxdzr" timestamp="1427363771"&gt;452&lt;/key&gt;&lt;/foreign-keys&gt;&lt;ref-type name="Journal Article"&gt;17&lt;/ref-type&gt;&lt;contributors&gt;&lt;authors&gt;&lt;author&gt;Wolf, Max&lt;/author&gt;&lt;author&gt;Weissing, Franz J.&lt;/author&gt;&lt;/authors&gt;&lt;/contributors&gt;&lt;titles&gt;&lt;title&gt;Animal personalities: consequences for ecology and evolution&lt;/title&gt;&lt;secondary-title&gt;Trends in Ecology &amp;amp; Evolution&lt;/secondary-title&gt;&lt;/titles&gt;&lt;periodical&gt;&lt;full-title&gt;Trends in Ecology &amp;amp; Evolution&lt;/full-title&gt;&lt;abbr-1&gt;Trends Ecol. Evol.&lt;/abbr-1&gt;&lt;/periodical&gt;&lt;pages&gt;452-461&lt;/pages&gt;&lt;volume&gt;27&lt;/volume&gt;&lt;number&gt;8&lt;/number&gt;&lt;dates&gt;&lt;year&gt;2012&lt;/year&gt;&lt;pub-dates&gt;&lt;date&gt;8//&lt;/date&gt;&lt;/pub-dates&gt;&lt;/dates&gt;&lt;isbn&gt;0169-5347&lt;/isbn&gt;&lt;urls&gt;&lt;related-urls&gt;&lt;url&gt;http://www.sciencedirect.com/science/article/pii/S0169534712001139&lt;/url&gt;&lt;/related-urls&gt;&lt;/urls&gt;&lt;electronic-resource-num&gt;http://dx.doi.org/10.1016/j.tree.2012.05.001&lt;/electronic-resource-num&gt;&lt;/record&gt;&lt;/Cite&gt;&lt;/EndNote&gt;</w:instrText>
      </w:r>
      <w:r w:rsidR="00C56714">
        <w:rPr>
          <w:rFonts w:ascii="Times New Roman" w:hAnsi="Times New Roman" w:cs="Times New Roman"/>
          <w:sz w:val="24"/>
          <w:szCs w:val="24"/>
        </w:rPr>
        <w:fldChar w:fldCharType="separate"/>
      </w:r>
      <w:r w:rsidR="00E47961">
        <w:rPr>
          <w:rFonts w:ascii="Times New Roman" w:hAnsi="Times New Roman" w:cs="Times New Roman"/>
          <w:noProof/>
          <w:sz w:val="24"/>
          <w:szCs w:val="24"/>
        </w:rPr>
        <w:t>(Wolf and Weissing 2012, Roche et al. 2016)</w:t>
      </w:r>
      <w:r w:rsidR="00C56714">
        <w:rPr>
          <w:rFonts w:ascii="Times New Roman" w:hAnsi="Times New Roman" w:cs="Times New Roman"/>
          <w:sz w:val="24"/>
          <w:szCs w:val="24"/>
        </w:rPr>
        <w:fldChar w:fldCharType="end"/>
      </w:r>
      <w:r w:rsidR="00C56714">
        <w:rPr>
          <w:rFonts w:ascii="Times New Roman" w:hAnsi="Times New Roman" w:cs="Times New Roman"/>
          <w:sz w:val="24"/>
          <w:szCs w:val="24"/>
        </w:rPr>
        <w:t>.</w:t>
      </w:r>
      <w:r w:rsidR="008977D0">
        <w:rPr>
          <w:rFonts w:ascii="Times New Roman" w:hAnsi="Times New Roman" w:cs="Times New Roman"/>
          <w:sz w:val="24"/>
          <w:szCs w:val="24"/>
        </w:rPr>
        <w:t xml:space="preserve"> Thus, research interested in understanding how a species might respond to environmental stress should explicitly consider variability in individual responses rather than focusing on mean differences among treatment groups.</w:t>
      </w:r>
    </w:p>
    <w:p w14:paraId="1ECC9CE3" w14:textId="077D012F" w:rsidR="00ED3ED7" w:rsidRDefault="008977D0" w:rsidP="003A5BBA">
      <w:pPr>
        <w:rPr>
          <w:rFonts w:ascii="Times New Roman" w:eastAsia="Times New Roman" w:hAnsi="Times New Roman" w:cs="Times New Roman"/>
          <w:sz w:val="24"/>
          <w:szCs w:val="24"/>
        </w:rPr>
      </w:pPr>
      <w:r w:rsidRPr="008977D0">
        <w:rPr>
          <w:rFonts w:ascii="Times New Roman" w:eastAsia="Times New Roman" w:hAnsi="Times New Roman" w:cs="Times New Roman"/>
          <w:sz w:val="24"/>
          <w:szCs w:val="24"/>
        </w:rPr>
        <w:t xml:space="preserve">An increased focus on individual-level variation has major implications for predicting the effects of environmental changes on wild populations. Continuing the current emphasis on mean treatment effects of environmental stressors </w:t>
      </w:r>
      <w:r>
        <w:rPr>
          <w:rFonts w:ascii="Times New Roman" w:eastAsia="Times New Roman" w:hAnsi="Times New Roman" w:cs="Times New Roman"/>
          <w:sz w:val="24"/>
          <w:szCs w:val="24"/>
        </w:rPr>
        <w:t>such as OA</w:t>
      </w:r>
      <w:r w:rsidRPr="008977D0">
        <w:rPr>
          <w:rFonts w:ascii="Times New Roman" w:eastAsia="Times New Roman" w:hAnsi="Times New Roman" w:cs="Times New Roman"/>
          <w:sz w:val="24"/>
          <w:szCs w:val="24"/>
        </w:rPr>
        <w:t xml:space="preserve"> while ignoring variation around the </w:t>
      </w:r>
      <w:r w:rsidRPr="008977D0">
        <w:rPr>
          <w:rFonts w:ascii="Times New Roman" w:eastAsia="Times New Roman" w:hAnsi="Times New Roman" w:cs="Times New Roman"/>
          <w:sz w:val="24"/>
          <w:szCs w:val="24"/>
        </w:rPr>
        <w:lastRenderedPageBreak/>
        <w:t xml:space="preserve">mean is a missed opportunity for understanding the traits responsible for conferring resistance or tolerance to </w:t>
      </w:r>
      <w:r w:rsidR="00BA3FE6">
        <w:rPr>
          <w:rFonts w:ascii="Times New Roman" w:eastAsia="Times New Roman" w:hAnsi="Times New Roman" w:cs="Times New Roman"/>
          <w:sz w:val="24"/>
          <w:szCs w:val="24"/>
        </w:rPr>
        <w:t>stressful</w:t>
      </w:r>
      <w:r w:rsidR="0026781B">
        <w:rPr>
          <w:rFonts w:ascii="Times New Roman" w:eastAsia="Times New Roman" w:hAnsi="Times New Roman" w:cs="Times New Roman"/>
          <w:sz w:val="24"/>
          <w:szCs w:val="24"/>
        </w:rPr>
        <w:t xml:space="preserve"> conditions</w:t>
      </w:r>
      <w:r w:rsidRPr="008977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Data xml:space="preserve">PEVuZE5vdGU+PENpdGU+PEF1dGhvcj5LaWxsZW48L0F1dGhvcj48WWVhcj4yMDE2PC9ZZWFyPjxS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PEVuZE5vdGU+PENpdGU+PEF1dGhvcj5LaWxsZW48L0F1dGhvcj48WWVhcj4yMDE2PC9ZZWFyPjxS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(Browman 2016, Killen et al. 2016)</w:t>
      </w:r>
      <w:r>
        <w:rPr>
          <w:rFonts w:ascii="Times New Roman" w:eastAsia="Times New Roman" w:hAnsi="Times New Roman" w:cs="Times New Roman"/>
          <w:sz w:val="24"/>
          <w:szCs w:val="24"/>
        </w:rPr>
        <w:fldChar w:fldCharType="end"/>
      </w:r>
      <w:r w:rsidRPr="008977D0">
        <w:rPr>
          <w:rFonts w:ascii="Times New Roman" w:eastAsia="Times New Roman" w:hAnsi="Times New Roman" w:cs="Times New Roman"/>
          <w:sz w:val="24"/>
          <w:szCs w:val="24"/>
        </w:rPr>
        <w:t xml:space="preserve">. </w:t>
      </w:r>
      <w:r w:rsidR="00F35048">
        <w:rPr>
          <w:rFonts w:ascii="Times New Roman" w:eastAsia="Times New Roman" w:hAnsi="Times New Roman" w:cs="Times New Roman"/>
          <w:sz w:val="24"/>
          <w:szCs w:val="24"/>
        </w:rPr>
        <w:t xml:space="preserve">As such, behavioural ecologists are increasingly adopting a reaction norm approach to the study of trait variation in order to examine how personality and phenotypic plasticity are correlated and/or under selection in a given environment </w:t>
      </w:r>
      <w:r w:rsidR="00F35048">
        <w:rPr>
          <w:rFonts w:ascii="Times New Roman" w:eastAsia="Times New Roman" w:hAnsi="Times New Roman" w:cs="Times New Roman"/>
          <w:sz w:val="24"/>
          <w:szCs w:val="24"/>
        </w:rPr>
        <w:fldChar w:fldCharType="begin">
          <w:fldData xml:space="preserve">PEVuZE5vdGU+PENpdGU+PEF1dGhvcj5Sb2NoZTwvQXV0aG9yPjxZZWFyPjIwMTY8L1llYXI+PFJl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</w:fldData>
        </w:fldChar>
      </w:r>
      <w:r w:rsidR="00F35048">
        <w:rPr>
          <w:rFonts w:ascii="Times New Roman" w:eastAsia="Times New Roman" w:hAnsi="Times New Roman" w:cs="Times New Roman"/>
          <w:sz w:val="24"/>
          <w:szCs w:val="24"/>
        </w:rPr>
        <w:instrText xml:space="preserve"> ADDIN EN.CITE </w:instrText>
      </w:r>
      <w:r w:rsidR="00F35048">
        <w:rPr>
          <w:rFonts w:ascii="Times New Roman" w:eastAsia="Times New Roman" w:hAnsi="Times New Roman" w:cs="Times New Roman"/>
          <w:sz w:val="24"/>
          <w:szCs w:val="24"/>
        </w:rPr>
        <w:fldChar w:fldCharType="begin">
          <w:fldData xml:space="preserve">PEVuZE5vdGU+PENpdGU+PEF1dGhvcj5Sb2NoZTwvQXV0aG9yPjxZZWFyPjIwMTY8L1llYXI+PFJl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</w:fldData>
        </w:fldChar>
      </w:r>
      <w:r w:rsidR="00F35048">
        <w:rPr>
          <w:rFonts w:ascii="Times New Roman" w:eastAsia="Times New Roman" w:hAnsi="Times New Roman" w:cs="Times New Roman"/>
          <w:sz w:val="24"/>
          <w:szCs w:val="24"/>
        </w:rPr>
        <w:instrText xml:space="preserve"> ADDIN EN.CITE.DATA </w:instrText>
      </w:r>
      <w:r w:rsidR="00F35048">
        <w:rPr>
          <w:rFonts w:ascii="Times New Roman" w:eastAsia="Times New Roman" w:hAnsi="Times New Roman" w:cs="Times New Roman"/>
          <w:sz w:val="24"/>
          <w:szCs w:val="24"/>
        </w:rPr>
      </w:r>
      <w:r w:rsidR="00F35048">
        <w:rPr>
          <w:rFonts w:ascii="Times New Roman" w:eastAsia="Times New Roman" w:hAnsi="Times New Roman" w:cs="Times New Roman"/>
          <w:sz w:val="24"/>
          <w:szCs w:val="24"/>
        </w:rPr>
        <w:fldChar w:fldCharType="end"/>
      </w:r>
      <w:r w:rsidR="00F35048">
        <w:rPr>
          <w:rFonts w:ascii="Times New Roman" w:eastAsia="Times New Roman" w:hAnsi="Times New Roman" w:cs="Times New Roman"/>
          <w:sz w:val="24"/>
          <w:szCs w:val="24"/>
        </w:rPr>
      </w:r>
      <w:r w:rsidR="00F35048">
        <w:rPr>
          <w:rFonts w:ascii="Times New Roman" w:eastAsia="Times New Roman" w:hAnsi="Times New Roman" w:cs="Times New Roman"/>
          <w:sz w:val="24"/>
          <w:szCs w:val="24"/>
        </w:rPr>
        <w:fldChar w:fldCharType="separate"/>
      </w:r>
      <w:r w:rsidR="00F35048">
        <w:rPr>
          <w:rFonts w:ascii="Times New Roman" w:eastAsia="Times New Roman" w:hAnsi="Times New Roman" w:cs="Times New Roman"/>
          <w:noProof/>
          <w:sz w:val="24"/>
          <w:szCs w:val="24"/>
        </w:rPr>
        <w:t>(Dingemanse et al. 2010, Dingemanse and Dochtermann 2013, Roche et al. 2016)</w:t>
      </w:r>
      <w:r w:rsidR="00F35048">
        <w:rPr>
          <w:rFonts w:ascii="Times New Roman" w:eastAsia="Times New Roman" w:hAnsi="Times New Roman" w:cs="Times New Roman"/>
          <w:sz w:val="24"/>
          <w:szCs w:val="24"/>
        </w:rPr>
        <w:fldChar w:fldCharType="end"/>
      </w:r>
      <w:r w:rsidR="00A14F06">
        <w:rPr>
          <w:rFonts w:ascii="Times New Roman" w:eastAsia="Times New Roman" w:hAnsi="Times New Roman" w:cs="Times New Roman"/>
          <w:sz w:val="24"/>
          <w:szCs w:val="24"/>
        </w:rPr>
        <w:t>(Fig. 1)</w:t>
      </w:r>
      <w:r w:rsidR="00F35048">
        <w:rPr>
          <w:rFonts w:ascii="Times New Roman" w:eastAsia="Times New Roman" w:hAnsi="Times New Roman" w:cs="Times New Roman"/>
          <w:sz w:val="24"/>
          <w:szCs w:val="24"/>
        </w:rPr>
        <w:t xml:space="preserve">. </w:t>
      </w:r>
      <w:r w:rsidR="00A14F06">
        <w:rPr>
          <w:rFonts w:ascii="Times New Roman" w:eastAsia="Times New Roman" w:hAnsi="Times New Roman" w:cs="Times New Roman"/>
          <w:sz w:val="24"/>
          <w:szCs w:val="24"/>
        </w:rPr>
        <w:t>Hypothetically, a population-lev</w:t>
      </w:r>
      <w:r w:rsidR="000A0182">
        <w:rPr>
          <w:rFonts w:ascii="Times New Roman" w:eastAsia="Times New Roman" w:hAnsi="Times New Roman" w:cs="Times New Roman"/>
          <w:sz w:val="24"/>
          <w:szCs w:val="24"/>
        </w:rPr>
        <w:t>el increase in a behaviour (</w:t>
      </w:r>
      <w:proofErr w:type="gramStart"/>
      <w:r w:rsidR="000A0182">
        <w:rPr>
          <w:rFonts w:ascii="Times New Roman" w:eastAsia="Times New Roman" w:hAnsi="Times New Roman" w:cs="Times New Roman"/>
          <w:sz w:val="24"/>
          <w:szCs w:val="24"/>
        </w:rPr>
        <w:t>e.g.</w:t>
      </w:r>
      <w:proofErr w:type="gramEnd"/>
      <w:r w:rsidR="00A14F06">
        <w:rPr>
          <w:rFonts w:ascii="Times New Roman" w:eastAsia="Times New Roman" w:hAnsi="Times New Roman" w:cs="Times New Roman"/>
          <w:sz w:val="24"/>
          <w:szCs w:val="24"/>
        </w:rPr>
        <w:t xml:space="preserve"> activity level) due to OA can occur </w:t>
      </w:r>
      <w:r w:rsidR="00BA3FE6">
        <w:rPr>
          <w:rFonts w:ascii="Times New Roman" w:eastAsia="Times New Roman" w:hAnsi="Times New Roman" w:cs="Times New Roman"/>
          <w:sz w:val="24"/>
          <w:szCs w:val="24"/>
        </w:rPr>
        <w:t>from</w:t>
      </w:r>
      <w:r w:rsidR="00A14F06">
        <w:rPr>
          <w:rFonts w:ascii="Times New Roman" w:eastAsia="Times New Roman" w:hAnsi="Times New Roman" w:cs="Times New Roman"/>
          <w:sz w:val="24"/>
          <w:szCs w:val="24"/>
        </w:rPr>
        <w:t xml:space="preserve"> all individuals increasing their activity score</w:t>
      </w:r>
      <w:r w:rsidR="00BA3FE6">
        <w:rPr>
          <w:rFonts w:ascii="Times New Roman" w:eastAsia="Times New Roman" w:hAnsi="Times New Roman" w:cs="Times New Roman"/>
          <w:sz w:val="24"/>
          <w:szCs w:val="24"/>
        </w:rPr>
        <w:t xml:space="preserve"> (Fig. 1Ai). </w:t>
      </w:r>
      <w:r w:rsidR="00ED3ED7">
        <w:rPr>
          <w:rFonts w:ascii="Times New Roman" w:eastAsia="Times New Roman" w:hAnsi="Times New Roman" w:cs="Times New Roman"/>
          <w:sz w:val="24"/>
          <w:szCs w:val="24"/>
        </w:rPr>
        <w:t>Alternatively</w:t>
      </w:r>
      <w:r w:rsidR="00BA3FE6">
        <w:rPr>
          <w:rFonts w:ascii="Times New Roman" w:eastAsia="Times New Roman" w:hAnsi="Times New Roman" w:cs="Times New Roman"/>
          <w:sz w:val="24"/>
          <w:szCs w:val="24"/>
        </w:rPr>
        <w:t>, a similar population-level effect might also be detected when only some individuals exhibit</w:t>
      </w:r>
      <w:r w:rsidR="00A14F06">
        <w:rPr>
          <w:rFonts w:ascii="Times New Roman" w:eastAsia="Times New Roman" w:hAnsi="Times New Roman" w:cs="Times New Roman"/>
          <w:sz w:val="24"/>
          <w:szCs w:val="24"/>
        </w:rPr>
        <w:t xml:space="preserve"> a marked increase in activity (Fig. 1A</w:t>
      </w:r>
      <w:r w:rsidR="00BA3FE6">
        <w:rPr>
          <w:rFonts w:ascii="Times New Roman" w:eastAsia="Times New Roman" w:hAnsi="Times New Roman" w:cs="Times New Roman"/>
          <w:sz w:val="24"/>
          <w:szCs w:val="24"/>
        </w:rPr>
        <w:t>ii, iii</w:t>
      </w:r>
      <w:r w:rsidR="00A14F06">
        <w:rPr>
          <w:rFonts w:ascii="Times New Roman" w:eastAsia="Times New Roman" w:hAnsi="Times New Roman" w:cs="Times New Roman"/>
          <w:sz w:val="24"/>
          <w:szCs w:val="24"/>
        </w:rPr>
        <w:t xml:space="preserve">): </w:t>
      </w:r>
      <w:r w:rsidR="00BA3FE6">
        <w:rPr>
          <w:rFonts w:ascii="Times New Roman" w:eastAsia="Times New Roman" w:hAnsi="Times New Roman" w:cs="Times New Roman"/>
          <w:sz w:val="24"/>
          <w:szCs w:val="24"/>
        </w:rPr>
        <w:t>individuals that</w:t>
      </w:r>
      <w:r w:rsidR="00A14F06">
        <w:rPr>
          <w:rFonts w:ascii="Times New Roman" w:eastAsia="Times New Roman" w:hAnsi="Times New Roman" w:cs="Times New Roman"/>
          <w:sz w:val="24"/>
          <w:szCs w:val="24"/>
        </w:rPr>
        <w:t xml:space="preserve"> do not show </w:t>
      </w:r>
      <w:r w:rsidR="00ED3ED7">
        <w:rPr>
          <w:rFonts w:ascii="Times New Roman" w:eastAsia="Times New Roman" w:hAnsi="Times New Roman" w:cs="Times New Roman"/>
          <w:sz w:val="24"/>
          <w:szCs w:val="24"/>
        </w:rPr>
        <w:t>a</w:t>
      </w:r>
      <w:r w:rsidR="00A14F06">
        <w:rPr>
          <w:rFonts w:ascii="Times New Roman" w:eastAsia="Times New Roman" w:hAnsi="Times New Roman" w:cs="Times New Roman"/>
          <w:sz w:val="24"/>
          <w:szCs w:val="24"/>
        </w:rPr>
        <w:t xml:space="preserve"> change in activity under OA conditions </w:t>
      </w:r>
      <w:r w:rsidR="00ED3ED7">
        <w:rPr>
          <w:rFonts w:ascii="Times New Roman" w:eastAsia="Times New Roman" w:hAnsi="Times New Roman" w:cs="Times New Roman"/>
          <w:sz w:val="24"/>
          <w:szCs w:val="24"/>
        </w:rPr>
        <w:t>may</w:t>
      </w:r>
      <w:r w:rsidR="00A14F06">
        <w:rPr>
          <w:rFonts w:ascii="Times New Roman" w:eastAsia="Times New Roman" w:hAnsi="Times New Roman" w:cs="Times New Roman"/>
          <w:sz w:val="24"/>
          <w:szCs w:val="24"/>
        </w:rPr>
        <w:t xml:space="preserve"> be considered tolerant</w:t>
      </w:r>
      <w:r w:rsidR="00ED3ED7">
        <w:rPr>
          <w:rFonts w:ascii="Times New Roman" w:eastAsia="Times New Roman" w:hAnsi="Times New Roman" w:cs="Times New Roman"/>
          <w:sz w:val="24"/>
          <w:szCs w:val="24"/>
        </w:rPr>
        <w:t>. Identifying tolerant individuals and their associated behavioural traits is a critical step in predicting how species will respond to future OA conditions.</w:t>
      </w:r>
    </w:p>
    <w:p w14:paraId="5AD83942" w14:textId="5655B5CE" w:rsidR="00224F21" w:rsidRPr="00401D83" w:rsidRDefault="00401D83" w:rsidP="003A5BBA">
      <w:pPr>
        <w:rPr>
          <w:rFonts w:ascii="Times New Roman" w:hAnsi="Times New Roman" w:cs="Times New Roman"/>
          <w:sz w:val="24"/>
          <w:szCs w:val="24"/>
        </w:rPr>
      </w:pPr>
      <w:r w:rsidRPr="00401D83">
        <w:rPr>
          <w:rFonts w:ascii="Times New Roman" w:hAnsi="Times New Roman" w:cs="Times New Roman"/>
          <w:sz w:val="24"/>
          <w:szCs w:val="24"/>
        </w:rPr>
        <w:t xml:space="preserve">Here, </w:t>
      </w:r>
      <w:r>
        <w:rPr>
          <w:rFonts w:ascii="Times New Roman" w:hAnsi="Times New Roman" w:cs="Times New Roman"/>
          <w:sz w:val="24"/>
          <w:szCs w:val="24"/>
        </w:rPr>
        <w:t xml:space="preserve">we </w:t>
      </w:r>
      <w:r w:rsidR="0035632C">
        <w:rPr>
          <w:rFonts w:ascii="Times New Roman" w:hAnsi="Times New Roman" w:cs="Times New Roman"/>
          <w:sz w:val="24"/>
          <w:szCs w:val="24"/>
        </w:rPr>
        <w:t>stud</w:t>
      </w:r>
      <w:r w:rsidR="008D5070">
        <w:rPr>
          <w:rFonts w:ascii="Times New Roman" w:hAnsi="Times New Roman" w:cs="Times New Roman"/>
          <w:sz w:val="24"/>
          <w:szCs w:val="24"/>
        </w:rPr>
        <w:t>ied</w:t>
      </w:r>
      <w:r w:rsidR="0035632C">
        <w:rPr>
          <w:rFonts w:ascii="Times New Roman" w:hAnsi="Times New Roman" w:cs="Times New Roman"/>
          <w:sz w:val="24"/>
          <w:szCs w:val="24"/>
        </w:rPr>
        <w:t xml:space="preserve"> </w:t>
      </w:r>
      <w:r>
        <w:rPr>
          <w:rFonts w:ascii="Times New Roman" w:hAnsi="Times New Roman" w:cs="Times New Roman"/>
          <w:sz w:val="24"/>
          <w:szCs w:val="24"/>
        </w:rPr>
        <w:t xml:space="preserve">inter-individual </w:t>
      </w:r>
      <w:r w:rsidR="0035632C">
        <w:rPr>
          <w:rFonts w:ascii="Times New Roman" w:hAnsi="Times New Roman" w:cs="Times New Roman"/>
          <w:sz w:val="24"/>
          <w:szCs w:val="24"/>
        </w:rPr>
        <w:t>differences</w:t>
      </w:r>
      <w:r>
        <w:rPr>
          <w:rFonts w:ascii="Times New Roman" w:hAnsi="Times New Roman" w:cs="Times New Roman"/>
          <w:sz w:val="24"/>
          <w:szCs w:val="24"/>
        </w:rPr>
        <w:t xml:space="preserve"> in the behaviour of </w:t>
      </w:r>
      <w:r w:rsidR="0035632C">
        <w:rPr>
          <w:rFonts w:ascii="Times New Roman" w:hAnsi="Times New Roman" w:cs="Times New Roman"/>
          <w:sz w:val="24"/>
          <w:szCs w:val="24"/>
        </w:rPr>
        <w:t>the</w:t>
      </w:r>
      <w:r>
        <w:rPr>
          <w:rFonts w:ascii="Times New Roman" w:hAnsi="Times New Roman" w:cs="Times New Roman"/>
          <w:sz w:val="24"/>
          <w:szCs w:val="24"/>
        </w:rPr>
        <w:t xml:space="preserve"> coral reef </w:t>
      </w:r>
      <w:r w:rsidR="0035632C">
        <w:rPr>
          <w:rFonts w:ascii="Times New Roman" w:hAnsi="Times New Roman" w:cs="Times New Roman"/>
          <w:sz w:val="24"/>
          <w:szCs w:val="24"/>
        </w:rPr>
        <w:t>damsel</w:t>
      </w:r>
      <w:r>
        <w:rPr>
          <w:rFonts w:ascii="Times New Roman" w:hAnsi="Times New Roman" w:cs="Times New Roman"/>
          <w:sz w:val="24"/>
          <w:szCs w:val="24"/>
        </w:rPr>
        <w:t>fish</w:t>
      </w:r>
      <w:r w:rsidR="0035632C">
        <w:rPr>
          <w:rFonts w:ascii="Times New Roman" w:hAnsi="Times New Roman" w:cs="Times New Roman"/>
          <w:sz w:val="24"/>
          <w:szCs w:val="24"/>
        </w:rPr>
        <w:t xml:space="preserve">, </w:t>
      </w:r>
      <w:proofErr w:type="spellStart"/>
      <w:r w:rsidR="0035632C" w:rsidRPr="0035632C">
        <w:rPr>
          <w:rFonts w:ascii="Times New Roman" w:hAnsi="Times New Roman" w:cs="Times New Roman"/>
          <w:i/>
          <w:sz w:val="24"/>
          <w:szCs w:val="24"/>
        </w:rPr>
        <w:t>Pomacentrus</w:t>
      </w:r>
      <w:proofErr w:type="spellEnd"/>
      <w:r w:rsidR="0035632C" w:rsidRPr="0035632C">
        <w:rPr>
          <w:rFonts w:ascii="Times New Roman" w:hAnsi="Times New Roman" w:cs="Times New Roman"/>
          <w:i/>
          <w:sz w:val="24"/>
          <w:szCs w:val="24"/>
        </w:rPr>
        <w:t xml:space="preserve"> </w:t>
      </w:r>
      <w:proofErr w:type="spellStart"/>
      <w:r w:rsidR="0035632C" w:rsidRPr="0035632C">
        <w:rPr>
          <w:rFonts w:ascii="Times New Roman" w:hAnsi="Times New Roman" w:cs="Times New Roman"/>
          <w:i/>
          <w:sz w:val="24"/>
          <w:szCs w:val="24"/>
        </w:rPr>
        <w:t>amboinensis</w:t>
      </w:r>
      <w:proofErr w:type="spellEnd"/>
      <w:r w:rsidR="0035632C">
        <w:rPr>
          <w:rFonts w:ascii="Times New Roman" w:hAnsi="Times New Roman" w:cs="Times New Roman"/>
          <w:sz w:val="24"/>
          <w:szCs w:val="24"/>
        </w:rPr>
        <w:t>,</w:t>
      </w:r>
      <w:r>
        <w:rPr>
          <w:rFonts w:ascii="Times New Roman" w:hAnsi="Times New Roman" w:cs="Times New Roman"/>
          <w:sz w:val="24"/>
          <w:szCs w:val="24"/>
        </w:rPr>
        <w:t xml:space="preserve"> </w:t>
      </w:r>
      <w:r w:rsidR="0035632C">
        <w:rPr>
          <w:rFonts w:ascii="Times New Roman" w:hAnsi="Times New Roman" w:cs="Times New Roman"/>
          <w:sz w:val="24"/>
          <w:szCs w:val="24"/>
        </w:rPr>
        <w:t>and explore</w:t>
      </w:r>
      <w:r w:rsidR="008D5070">
        <w:rPr>
          <w:rFonts w:ascii="Times New Roman" w:hAnsi="Times New Roman" w:cs="Times New Roman"/>
          <w:sz w:val="24"/>
          <w:szCs w:val="24"/>
        </w:rPr>
        <w:t>d</w:t>
      </w:r>
      <w:r w:rsidR="0035632C">
        <w:rPr>
          <w:rFonts w:ascii="Times New Roman" w:hAnsi="Times New Roman" w:cs="Times New Roman"/>
          <w:sz w:val="24"/>
          <w:szCs w:val="24"/>
        </w:rPr>
        <w:t xml:space="preserve"> how an individual’s </w:t>
      </w:r>
      <w:commentRangeStart w:id="5"/>
      <w:r w:rsidR="0035632C">
        <w:rPr>
          <w:rFonts w:ascii="Times New Roman" w:hAnsi="Times New Roman" w:cs="Times New Roman"/>
          <w:sz w:val="24"/>
          <w:szCs w:val="24"/>
        </w:rPr>
        <w:t xml:space="preserve">behaviour </w:t>
      </w:r>
      <w:commentRangeEnd w:id="5"/>
      <w:r w:rsidR="0035632C">
        <w:rPr>
          <w:rStyle w:val="CommentReference"/>
        </w:rPr>
        <w:commentReference w:id="5"/>
      </w:r>
      <w:r w:rsidR="0035632C">
        <w:rPr>
          <w:rFonts w:ascii="Times New Roman" w:hAnsi="Times New Roman" w:cs="Times New Roman"/>
          <w:sz w:val="24"/>
          <w:szCs w:val="24"/>
        </w:rPr>
        <w:t xml:space="preserve">in control conditions affects their response to OA. Importantly, we </w:t>
      </w:r>
      <w:r w:rsidR="008D4FF7">
        <w:rPr>
          <w:rFonts w:ascii="Times New Roman" w:hAnsi="Times New Roman" w:cs="Times New Roman"/>
          <w:sz w:val="24"/>
          <w:szCs w:val="24"/>
        </w:rPr>
        <w:t xml:space="preserve">measured individual behaviour </w:t>
      </w:r>
      <w:r w:rsidR="00386567">
        <w:rPr>
          <w:rFonts w:ascii="Times New Roman" w:hAnsi="Times New Roman" w:cs="Times New Roman"/>
          <w:sz w:val="24"/>
          <w:szCs w:val="24"/>
        </w:rPr>
        <w:t xml:space="preserve">in a novel environment assay </w:t>
      </w:r>
      <w:r w:rsidR="008D4FF7">
        <w:rPr>
          <w:rFonts w:ascii="Times New Roman" w:hAnsi="Times New Roman" w:cs="Times New Roman"/>
          <w:sz w:val="24"/>
          <w:szCs w:val="24"/>
        </w:rPr>
        <w:t xml:space="preserve">twice each before </w:t>
      </w:r>
      <w:r w:rsidR="00386567">
        <w:rPr>
          <w:rFonts w:ascii="Times New Roman" w:hAnsi="Times New Roman" w:cs="Times New Roman"/>
          <w:sz w:val="24"/>
          <w:szCs w:val="24"/>
        </w:rPr>
        <w:t xml:space="preserve">and after </w:t>
      </w:r>
      <w:r w:rsidR="008D4FF7">
        <w:rPr>
          <w:rFonts w:ascii="Times New Roman" w:hAnsi="Times New Roman" w:cs="Times New Roman"/>
          <w:sz w:val="24"/>
          <w:szCs w:val="24"/>
        </w:rPr>
        <w:t xml:space="preserve">exposure to either </w:t>
      </w:r>
      <w:r w:rsidR="001A397C">
        <w:rPr>
          <w:rFonts w:ascii="Times New Roman" w:hAnsi="Times New Roman" w:cs="Times New Roman"/>
          <w:sz w:val="24"/>
          <w:szCs w:val="24"/>
        </w:rPr>
        <w:t xml:space="preserve">elevated </w:t>
      </w:r>
      <w:r w:rsidR="001A397C" w:rsidRPr="008F038B">
        <w:rPr>
          <w:rFonts w:ascii="Times New Roman" w:hAnsi="Times New Roman" w:cs="Times New Roman"/>
          <w:sz w:val="24"/>
          <w:szCs w:val="24"/>
        </w:rPr>
        <w:t>CO</w:t>
      </w:r>
      <w:r w:rsidR="001A397C" w:rsidRPr="00BC2685">
        <w:rPr>
          <w:rFonts w:ascii="Times New Roman" w:hAnsi="Times New Roman" w:cs="Times New Roman"/>
          <w:sz w:val="24"/>
          <w:szCs w:val="24"/>
          <w:vertAlign w:val="subscript"/>
        </w:rPr>
        <w:t>2</w:t>
      </w:r>
      <w:r w:rsidR="001A397C">
        <w:rPr>
          <w:rFonts w:ascii="Times New Roman" w:hAnsi="Times New Roman" w:cs="Times New Roman"/>
          <w:sz w:val="24"/>
          <w:szCs w:val="24"/>
        </w:rPr>
        <w:t xml:space="preserve"> or </w:t>
      </w:r>
      <w:r w:rsidR="000A0182">
        <w:rPr>
          <w:rFonts w:ascii="Times New Roman" w:hAnsi="Times New Roman" w:cs="Times New Roman"/>
          <w:sz w:val="24"/>
          <w:szCs w:val="24"/>
        </w:rPr>
        <w:t>control water. This enabled us to track individual-</w:t>
      </w:r>
      <w:r w:rsidR="008D4FF7">
        <w:rPr>
          <w:rFonts w:ascii="Times New Roman" w:hAnsi="Times New Roman" w:cs="Times New Roman"/>
          <w:sz w:val="24"/>
          <w:szCs w:val="24"/>
        </w:rPr>
        <w:t xml:space="preserve">level changes in behaviour due to OA treatment as well as test for population mean-level effects of OA on the traits measured. We also performed a live predation experiment with the same individuals to explicitly test the effect of OA treatment on </w:t>
      </w:r>
      <w:r w:rsidR="00967F7D">
        <w:rPr>
          <w:rFonts w:ascii="Times New Roman" w:hAnsi="Times New Roman" w:cs="Times New Roman"/>
          <w:sz w:val="24"/>
          <w:szCs w:val="24"/>
        </w:rPr>
        <w:t xml:space="preserve">fitness </w:t>
      </w:r>
      <w:r w:rsidR="001A397C">
        <w:rPr>
          <w:rFonts w:ascii="Times New Roman" w:hAnsi="Times New Roman" w:cs="Times New Roman"/>
          <w:sz w:val="24"/>
          <w:szCs w:val="24"/>
        </w:rPr>
        <w:t>while considering the influence of individual behavioural differences to the outcome</w:t>
      </w:r>
      <w:r w:rsidR="00967F7D">
        <w:rPr>
          <w:rFonts w:ascii="Times New Roman" w:hAnsi="Times New Roman" w:cs="Times New Roman"/>
          <w:sz w:val="24"/>
          <w:szCs w:val="24"/>
        </w:rPr>
        <w:t>. This</w:t>
      </w:r>
      <w:r w:rsidR="003A5BBA">
        <w:rPr>
          <w:rFonts w:ascii="Times New Roman" w:hAnsi="Times New Roman" w:cs="Times New Roman"/>
          <w:sz w:val="24"/>
          <w:szCs w:val="24"/>
        </w:rPr>
        <w:t xml:space="preserve"> is the first study </w:t>
      </w:r>
      <w:r w:rsidR="008D5070">
        <w:rPr>
          <w:rFonts w:ascii="Times New Roman" w:hAnsi="Times New Roman" w:cs="Times New Roman"/>
          <w:sz w:val="24"/>
          <w:szCs w:val="24"/>
        </w:rPr>
        <w:t xml:space="preserve">with the </w:t>
      </w:r>
      <w:r w:rsidR="003A5BBA">
        <w:rPr>
          <w:rFonts w:ascii="Times New Roman" w:hAnsi="Times New Roman" w:cs="Times New Roman"/>
          <w:sz w:val="24"/>
          <w:szCs w:val="24"/>
        </w:rPr>
        <w:t xml:space="preserve">explicit aim to understand how inter-individual behavioural variation affects </w:t>
      </w:r>
      <w:r w:rsidR="001A397C">
        <w:rPr>
          <w:rFonts w:ascii="Times New Roman" w:hAnsi="Times New Roman" w:cs="Times New Roman"/>
          <w:sz w:val="24"/>
          <w:szCs w:val="24"/>
        </w:rPr>
        <w:t>resilience</w:t>
      </w:r>
      <w:r w:rsidR="003A5BBA">
        <w:rPr>
          <w:rFonts w:ascii="Times New Roman" w:hAnsi="Times New Roman" w:cs="Times New Roman"/>
          <w:sz w:val="24"/>
          <w:szCs w:val="24"/>
        </w:rPr>
        <w:t xml:space="preserve"> and susceptibility to OA while incorporating a direct test of the fitness consequences associated with </w:t>
      </w:r>
      <w:proofErr w:type="spellStart"/>
      <w:r w:rsidR="003A5BBA">
        <w:rPr>
          <w:rFonts w:ascii="Times New Roman" w:hAnsi="Times New Roman" w:cs="Times New Roman"/>
          <w:sz w:val="24"/>
          <w:szCs w:val="24"/>
        </w:rPr>
        <w:t>behavioual</w:t>
      </w:r>
      <w:proofErr w:type="spellEnd"/>
      <w:r w:rsidR="003A5BBA">
        <w:rPr>
          <w:rFonts w:ascii="Times New Roman" w:hAnsi="Times New Roman" w:cs="Times New Roman"/>
          <w:sz w:val="24"/>
          <w:szCs w:val="24"/>
        </w:rPr>
        <w:t xml:space="preserve"> changes due to </w:t>
      </w:r>
      <w:r w:rsidR="001A397C" w:rsidRPr="008F038B">
        <w:rPr>
          <w:rFonts w:ascii="Times New Roman" w:hAnsi="Times New Roman" w:cs="Times New Roman"/>
          <w:sz w:val="24"/>
          <w:szCs w:val="24"/>
        </w:rPr>
        <w:t>CO</w:t>
      </w:r>
      <w:r w:rsidR="001A397C" w:rsidRPr="00BC2685">
        <w:rPr>
          <w:rFonts w:ascii="Times New Roman" w:hAnsi="Times New Roman" w:cs="Times New Roman"/>
          <w:sz w:val="24"/>
          <w:szCs w:val="24"/>
          <w:vertAlign w:val="subscript"/>
        </w:rPr>
        <w:t>2</w:t>
      </w:r>
      <w:r w:rsidR="001A397C" w:rsidRPr="008F038B">
        <w:rPr>
          <w:rFonts w:ascii="Times New Roman" w:hAnsi="Times New Roman" w:cs="Times New Roman"/>
          <w:sz w:val="24"/>
          <w:szCs w:val="24"/>
        </w:rPr>
        <w:t>-induced acidification</w:t>
      </w:r>
      <w:r w:rsidR="003A5BBA">
        <w:rPr>
          <w:rFonts w:ascii="Times New Roman" w:hAnsi="Times New Roman" w:cs="Times New Roman"/>
          <w:sz w:val="24"/>
          <w:szCs w:val="24"/>
        </w:rPr>
        <w:t>. Specifically, we asked the following questions: 1)</w:t>
      </w:r>
      <w:r w:rsidR="003A5BBA" w:rsidRPr="003A5BBA">
        <w:rPr>
          <w:rFonts w:ascii="Times New Roman" w:hAnsi="Times New Roman" w:cs="Times New Roman"/>
          <w:sz w:val="24"/>
          <w:szCs w:val="24"/>
        </w:rPr>
        <w:t xml:space="preserve"> </w:t>
      </w:r>
      <w:r w:rsidR="003A5BBA">
        <w:rPr>
          <w:rFonts w:ascii="Times New Roman" w:hAnsi="Times New Roman" w:cs="Times New Roman"/>
          <w:sz w:val="24"/>
          <w:szCs w:val="24"/>
        </w:rPr>
        <w:t>is</w:t>
      </w:r>
      <w:r w:rsidR="003A5BBA" w:rsidRPr="006F3E5A">
        <w:rPr>
          <w:rFonts w:ascii="Times New Roman" w:hAnsi="Times New Roman" w:cs="Times New Roman"/>
          <w:sz w:val="24"/>
          <w:szCs w:val="24"/>
        </w:rPr>
        <w:t xml:space="preserve"> there a population 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sidRPr="006F3E5A">
        <w:rPr>
          <w:rFonts w:ascii="Times New Roman" w:hAnsi="Times New Roman" w:cs="Times New Roman"/>
          <w:sz w:val="24"/>
          <w:szCs w:val="24"/>
        </w:rPr>
        <w:t xml:space="preserve">on fish </w:t>
      </w:r>
      <w:r w:rsidR="00201A7B">
        <w:rPr>
          <w:rFonts w:ascii="Times New Roman" w:hAnsi="Times New Roman" w:cs="Times New Roman"/>
          <w:sz w:val="24"/>
          <w:szCs w:val="24"/>
        </w:rPr>
        <w:t>personality</w:t>
      </w:r>
      <w:r w:rsidR="003A5BBA">
        <w:rPr>
          <w:rFonts w:ascii="Times New Roman" w:hAnsi="Times New Roman" w:cs="Times New Roman"/>
          <w:sz w:val="24"/>
          <w:szCs w:val="24"/>
        </w:rPr>
        <w:t xml:space="preserve">? 2) Is there an individual-level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Pr>
          <w:rFonts w:ascii="Times New Roman" w:hAnsi="Times New Roman" w:cs="Times New Roman"/>
          <w:sz w:val="24"/>
          <w:szCs w:val="24"/>
        </w:rPr>
        <w:t xml:space="preserve">on fish </w:t>
      </w:r>
      <w:r w:rsidR="00201A7B">
        <w:rPr>
          <w:rFonts w:ascii="Times New Roman" w:hAnsi="Times New Roman" w:cs="Times New Roman"/>
          <w:sz w:val="24"/>
          <w:szCs w:val="24"/>
        </w:rPr>
        <w:t>personality</w:t>
      </w:r>
      <w:r w:rsidR="003A5BBA">
        <w:rPr>
          <w:rFonts w:ascii="Times New Roman" w:hAnsi="Times New Roman" w:cs="Times New Roman"/>
          <w:sz w:val="24"/>
          <w:szCs w:val="24"/>
        </w:rPr>
        <w:t xml:space="preserve">? 3) Is </w:t>
      </w:r>
      <w:r w:rsidR="003A5BBA" w:rsidRPr="006F3E5A">
        <w:rPr>
          <w:rFonts w:ascii="Times New Roman" w:hAnsi="Times New Roman" w:cs="Times New Roman"/>
          <w:sz w:val="24"/>
          <w:szCs w:val="24"/>
        </w:rPr>
        <w:t xml:space="preserve">there a population 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201A7B">
        <w:rPr>
          <w:rFonts w:ascii="Times New Roman" w:hAnsi="Times New Roman" w:cs="Times New Roman"/>
          <w:sz w:val="24"/>
          <w:szCs w:val="24"/>
        </w:rPr>
        <w:t>on fish survival in a predation trial</w:t>
      </w:r>
      <w:r w:rsidR="003A5BBA">
        <w:rPr>
          <w:rFonts w:ascii="Times New Roman" w:hAnsi="Times New Roman" w:cs="Times New Roman"/>
          <w:sz w:val="24"/>
          <w:szCs w:val="24"/>
        </w:rPr>
        <w:t xml:space="preserve">? 4) Is there an individual-level effect of </w:t>
      </w:r>
      <w:r w:rsidR="003A5BBA" w:rsidRPr="008F038B">
        <w:rPr>
          <w:rFonts w:ascii="Times New Roman" w:hAnsi="Times New Roman" w:cs="Times New Roman"/>
          <w:sz w:val="24"/>
          <w:szCs w:val="24"/>
        </w:rPr>
        <w:t>CO</w:t>
      </w:r>
      <w:r w:rsidR="003A5BBA" w:rsidRPr="00BC2685">
        <w:rPr>
          <w:rFonts w:ascii="Times New Roman" w:hAnsi="Times New Roman" w:cs="Times New Roman"/>
          <w:sz w:val="24"/>
          <w:szCs w:val="24"/>
          <w:vertAlign w:val="subscript"/>
        </w:rPr>
        <w:t>2</w:t>
      </w:r>
      <w:r w:rsidR="003A5BBA" w:rsidRPr="008F038B">
        <w:rPr>
          <w:rFonts w:ascii="Times New Roman" w:hAnsi="Times New Roman" w:cs="Times New Roman"/>
          <w:sz w:val="24"/>
          <w:szCs w:val="24"/>
        </w:rPr>
        <w:t xml:space="preserve">-induced acidification </w:t>
      </w:r>
      <w:r w:rsidR="003A5BBA">
        <w:rPr>
          <w:rFonts w:ascii="Times New Roman" w:hAnsi="Times New Roman" w:cs="Times New Roman"/>
          <w:sz w:val="24"/>
          <w:szCs w:val="24"/>
        </w:rPr>
        <w:t xml:space="preserve">on fish </w:t>
      </w:r>
      <w:r w:rsidR="00201A7B">
        <w:rPr>
          <w:rFonts w:ascii="Times New Roman" w:hAnsi="Times New Roman" w:cs="Times New Roman"/>
          <w:sz w:val="24"/>
          <w:szCs w:val="24"/>
        </w:rPr>
        <w:t xml:space="preserve">survival in a predation trial </w:t>
      </w:r>
      <w:r w:rsidR="003A5BBA">
        <w:rPr>
          <w:rFonts w:ascii="Times New Roman" w:hAnsi="Times New Roman" w:cs="Times New Roman"/>
          <w:sz w:val="24"/>
          <w:szCs w:val="24"/>
        </w:rPr>
        <w:t>based on personality traits?</w:t>
      </w:r>
    </w:p>
    <w:p w14:paraId="3B4B798E" w14:textId="77777777" w:rsidR="000265A3" w:rsidRDefault="000265A3" w:rsidP="00C6174F">
      <w:pPr>
        <w:spacing w:after="0" w:line="240" w:lineRule="auto"/>
        <w:rPr>
          <w:rFonts w:ascii="Times New Roman" w:hAnsi="Times New Roman" w:cs="Times New Roman"/>
          <w:b/>
          <w:sz w:val="24"/>
          <w:szCs w:val="24"/>
        </w:rPr>
      </w:pPr>
    </w:p>
    <w:p w14:paraId="56C465B5" w14:textId="6B3A6BEE" w:rsidR="00DB4264" w:rsidRPr="00C6174F" w:rsidRDefault="00C6174F" w:rsidP="00C6174F">
      <w:pPr>
        <w:spacing w:after="0" w:line="240" w:lineRule="auto"/>
        <w:rPr>
          <w:rFonts w:ascii="Times New Roman" w:hAnsi="Times New Roman" w:cs="Times New Roman"/>
          <w:b/>
          <w:sz w:val="24"/>
          <w:szCs w:val="24"/>
        </w:rPr>
      </w:pPr>
      <w:r w:rsidRPr="00C6174F">
        <w:rPr>
          <w:rFonts w:ascii="Times New Roman" w:hAnsi="Times New Roman" w:cs="Times New Roman"/>
          <w:b/>
          <w:sz w:val="24"/>
          <w:szCs w:val="24"/>
        </w:rPr>
        <w:t>Materials and methods</w:t>
      </w:r>
    </w:p>
    <w:p w14:paraId="477EA832" w14:textId="77777777" w:rsidR="00C6174F" w:rsidRDefault="005530F0" w:rsidP="00C617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326C0C1" w14:textId="3976017A" w:rsidR="00E63AAB" w:rsidRPr="00E63AAB" w:rsidRDefault="00E63AAB" w:rsidP="00E63AAB">
      <w:pPr>
        <w:spacing w:after="0" w:line="240" w:lineRule="auto"/>
        <w:rPr>
          <w:rFonts w:ascii="Times New Roman" w:hAnsi="Times New Roman" w:cs="Times New Roman"/>
          <w:b/>
          <w:i/>
          <w:sz w:val="24"/>
          <w:szCs w:val="24"/>
        </w:rPr>
      </w:pPr>
      <w:r>
        <w:rPr>
          <w:rFonts w:ascii="Times New Roman" w:hAnsi="Times New Roman" w:cs="Times New Roman"/>
          <w:b/>
          <w:i/>
          <w:sz w:val="24"/>
          <w:szCs w:val="24"/>
        </w:rPr>
        <w:t>Fish collection</w:t>
      </w:r>
    </w:p>
    <w:p w14:paraId="735B2147" w14:textId="6EA5BFCB" w:rsidR="00E63AAB" w:rsidRDefault="00E63AAB" w:rsidP="00B4014D">
      <w:pPr>
        <w:spacing w:after="0" w:line="240" w:lineRule="auto"/>
        <w:rPr>
          <w:rFonts w:ascii="Times New Roman" w:hAnsi="Times New Roman" w:cs="Times New Roman"/>
          <w:b/>
          <w:i/>
          <w:sz w:val="24"/>
          <w:szCs w:val="24"/>
        </w:rPr>
      </w:pPr>
    </w:p>
    <w:p w14:paraId="4BAE3B06" w14:textId="40C6FFDB" w:rsidR="00E83C92" w:rsidRDefault="00E83C92" w:rsidP="00E83C92">
      <w:pPr>
        <w:spacing w:after="0" w:line="240" w:lineRule="auto"/>
        <w:ind w:firstLine="720"/>
        <w:rPr>
          <w:rFonts w:ascii="Times New Roman" w:hAnsi="Times New Roman" w:cs="Times New Roman"/>
          <w:sz w:val="24"/>
          <w:szCs w:val="24"/>
        </w:rPr>
      </w:pPr>
      <w:r w:rsidRPr="00CE1ED5">
        <w:rPr>
          <w:rFonts w:ascii="Times New Roman" w:hAnsi="Times New Roman" w:cs="Times New Roman"/>
          <w:sz w:val="24"/>
          <w:szCs w:val="24"/>
        </w:rPr>
        <w:t>Animals were collected</w:t>
      </w:r>
      <w:r>
        <w:rPr>
          <w:rFonts w:ascii="Times New Roman" w:hAnsi="Times New Roman" w:cs="Times New Roman"/>
          <w:sz w:val="24"/>
          <w:szCs w:val="24"/>
        </w:rPr>
        <w:t xml:space="preserve"> and cared for</w:t>
      </w:r>
      <w:r w:rsidRPr="00CE1ED5">
        <w:rPr>
          <w:rFonts w:ascii="Times New Roman" w:hAnsi="Times New Roman" w:cs="Times New Roman"/>
          <w:sz w:val="24"/>
          <w:szCs w:val="24"/>
        </w:rPr>
        <w:t xml:space="preserve"> under </w:t>
      </w:r>
      <w:r>
        <w:rPr>
          <w:rFonts w:ascii="Times New Roman" w:hAnsi="Times New Roman" w:cs="Times New Roman"/>
          <w:sz w:val="24"/>
          <w:szCs w:val="24"/>
        </w:rPr>
        <w:t xml:space="preserve">Marine Parks </w:t>
      </w:r>
      <w:r w:rsidRPr="00CE1ED5">
        <w:rPr>
          <w:rFonts w:ascii="Times New Roman" w:hAnsi="Times New Roman" w:cs="Times New Roman"/>
          <w:sz w:val="24"/>
          <w:szCs w:val="24"/>
        </w:rPr>
        <w:t xml:space="preserve">Permit no. </w:t>
      </w:r>
      <w:r w:rsidR="000A0182" w:rsidRPr="00475762">
        <w:rPr>
          <w:rFonts w:ascii="Times New Roman" w:hAnsi="Times New Roman" w:cs="Times New Roman"/>
          <w:sz w:val="24"/>
          <w:szCs w:val="24"/>
        </w:rPr>
        <w:t xml:space="preserve">G13/35909.1 </w:t>
      </w:r>
      <w:r w:rsidRPr="00CE1ED5">
        <w:rPr>
          <w:rFonts w:ascii="Times New Roman" w:hAnsi="Times New Roman" w:cs="Times New Roman"/>
          <w:sz w:val="24"/>
          <w:szCs w:val="24"/>
        </w:rPr>
        <w:t>issued by the Australian Government Great Barrier Reef Marine Park Authority</w:t>
      </w:r>
      <w:r>
        <w:rPr>
          <w:rFonts w:ascii="Times New Roman" w:hAnsi="Times New Roman" w:cs="Times New Roman"/>
          <w:sz w:val="24"/>
          <w:szCs w:val="24"/>
        </w:rPr>
        <w:t xml:space="preserve">. All experiments were approved by the </w:t>
      </w:r>
      <w:r w:rsidRPr="00CE1ED5">
        <w:rPr>
          <w:rFonts w:ascii="Times New Roman" w:hAnsi="Times New Roman" w:cs="Times New Roman"/>
          <w:sz w:val="24"/>
          <w:szCs w:val="24"/>
        </w:rPr>
        <w:t>Animal Experimentation Ethics Committee</w:t>
      </w:r>
      <w:r>
        <w:rPr>
          <w:rFonts w:ascii="Times New Roman" w:hAnsi="Times New Roman" w:cs="Times New Roman"/>
          <w:sz w:val="24"/>
          <w:szCs w:val="24"/>
        </w:rPr>
        <w:t xml:space="preserve"> at James Cook University</w:t>
      </w:r>
      <w:r w:rsidRPr="00CE1ED5">
        <w:rPr>
          <w:rFonts w:ascii="Times New Roman" w:hAnsi="Times New Roman" w:cs="Times New Roman"/>
          <w:sz w:val="24"/>
          <w:szCs w:val="24"/>
        </w:rPr>
        <w:t xml:space="preserve"> </w:t>
      </w:r>
      <w:r>
        <w:rPr>
          <w:rFonts w:ascii="Times New Roman" w:hAnsi="Times New Roman" w:cs="Times New Roman"/>
          <w:sz w:val="24"/>
          <w:szCs w:val="24"/>
        </w:rPr>
        <w:t xml:space="preserve">(permit no.: </w:t>
      </w:r>
      <w:r w:rsidRPr="00471AC1">
        <w:rPr>
          <w:rFonts w:ascii="Times New Roman" w:hAnsi="Times New Roman" w:cs="Times New Roman"/>
          <w:sz w:val="24"/>
          <w:szCs w:val="24"/>
        </w:rPr>
        <w:t>A1924</w:t>
      </w:r>
      <w:r>
        <w:rPr>
          <w:rFonts w:ascii="Times New Roman" w:hAnsi="Times New Roman" w:cs="Times New Roman"/>
          <w:sz w:val="24"/>
          <w:szCs w:val="24"/>
        </w:rPr>
        <w:t>)</w:t>
      </w:r>
      <w:r w:rsidRPr="00CE1ED5">
        <w:rPr>
          <w:rFonts w:ascii="Times New Roman" w:hAnsi="Times New Roman" w:cs="Times New Roman"/>
          <w:sz w:val="24"/>
          <w:szCs w:val="24"/>
        </w:rPr>
        <w:t xml:space="preserve"> according to the Australian Code of Practice for the Care and Use of Animals for Scientific Purposes, 7th edition 2007.</w:t>
      </w:r>
    </w:p>
    <w:p w14:paraId="34C68CD6" w14:textId="77777777" w:rsidR="00E83C92" w:rsidRPr="00CE1ED5" w:rsidRDefault="00E83C92" w:rsidP="00E83C92">
      <w:pPr>
        <w:spacing w:after="0" w:line="240" w:lineRule="auto"/>
        <w:ind w:firstLine="720"/>
        <w:rPr>
          <w:rFonts w:ascii="Times New Roman" w:hAnsi="Times New Roman" w:cs="Times New Roman"/>
          <w:sz w:val="24"/>
          <w:szCs w:val="24"/>
        </w:rPr>
      </w:pPr>
    </w:p>
    <w:p w14:paraId="49FFA4C7" w14:textId="45CA5B39" w:rsidR="008C0D3D" w:rsidRDefault="00E63AAB" w:rsidP="008C0D3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experiments were conducted in January 2016. Post-settlement juvenile </w:t>
      </w:r>
      <w:r w:rsidRPr="00C6174F">
        <w:rPr>
          <w:rFonts w:ascii="Times New Roman" w:hAnsi="Times New Roman" w:cs="Times New Roman"/>
          <w:i/>
          <w:sz w:val="24"/>
          <w:szCs w:val="24"/>
        </w:rPr>
        <w:t xml:space="preserve">P. </w:t>
      </w:r>
      <w:proofErr w:type="spellStart"/>
      <w:r w:rsidRPr="00C6174F">
        <w:rPr>
          <w:rFonts w:ascii="Times New Roman" w:hAnsi="Times New Roman" w:cs="Times New Roman"/>
          <w:i/>
          <w:sz w:val="24"/>
          <w:szCs w:val="24"/>
        </w:rPr>
        <w:t>amboinensis</w:t>
      </w:r>
      <w:proofErr w:type="spellEnd"/>
      <w:r>
        <w:rPr>
          <w:rFonts w:ascii="Times New Roman" w:hAnsi="Times New Roman" w:cs="Times New Roman"/>
          <w:sz w:val="24"/>
          <w:szCs w:val="24"/>
        </w:rPr>
        <w:t xml:space="preserve"> were collected by SCUBA divers </w:t>
      </w:r>
      <w:r w:rsidR="00475762">
        <w:rPr>
          <w:rFonts w:ascii="Times New Roman" w:hAnsi="Times New Roman" w:cs="Times New Roman"/>
          <w:sz w:val="24"/>
          <w:szCs w:val="24"/>
        </w:rPr>
        <w:t xml:space="preserve">on January 12-13 </w:t>
      </w:r>
      <w:r>
        <w:rPr>
          <w:rFonts w:ascii="Times New Roman" w:hAnsi="Times New Roman" w:cs="Times New Roman"/>
          <w:sz w:val="24"/>
          <w:szCs w:val="24"/>
        </w:rPr>
        <w:t xml:space="preserve">from lagoon reefs at Lizard Island on the </w:t>
      </w:r>
      <w:r w:rsidRPr="00C6174F">
        <w:rPr>
          <w:rFonts w:ascii="Times New Roman" w:hAnsi="Times New Roman" w:cs="Times New Roman"/>
          <w:sz w:val="24"/>
          <w:szCs w:val="24"/>
        </w:rPr>
        <w:t>northern Great Barrier Reef, Australia (14°</w:t>
      </w:r>
      <w:r>
        <w:rPr>
          <w:rFonts w:ascii="Times New Roman" w:hAnsi="Times New Roman" w:cs="Times New Roman"/>
          <w:sz w:val="24"/>
          <w:szCs w:val="24"/>
        </w:rPr>
        <w:t>40’ S; 145° 28’ E) using hand nets and a barrier net (</w:t>
      </w:r>
      <w:r w:rsidRPr="00C6174F">
        <w:rPr>
          <w:rFonts w:ascii="Times New Roman" w:hAnsi="Times New Roman" w:cs="Times New Roman"/>
          <w:sz w:val="24"/>
          <w:szCs w:val="24"/>
        </w:rPr>
        <w:t>10 mm stretch monofilament</w:t>
      </w:r>
      <w:r>
        <w:rPr>
          <w:rFonts w:ascii="Times New Roman" w:hAnsi="Times New Roman" w:cs="Times New Roman"/>
          <w:sz w:val="24"/>
          <w:szCs w:val="24"/>
        </w:rPr>
        <w:t xml:space="preserve">). Fish were transported within 90 minutes of capture to </w:t>
      </w:r>
      <w:r>
        <w:rPr>
          <w:rFonts w:ascii="Times New Roman" w:hAnsi="Times New Roman" w:cs="Times New Roman"/>
          <w:sz w:val="24"/>
          <w:szCs w:val="24"/>
        </w:rPr>
        <w:lastRenderedPageBreak/>
        <w:t>the aquarium facilities at the Lizard Island Research Station (LIRS) in 20L buckets containing seawater aerated with a battery-operated pump. Fish were weighed (Mettler Toledo PL602-S, d = 0.01 g) and measured for standard length in a water-filled plastic bag to the nearest 0.1 mm with calipers. Seventy</w:t>
      </w:r>
      <w:r w:rsidR="00FE2BC9">
        <w:rPr>
          <w:rFonts w:ascii="Times New Roman" w:hAnsi="Times New Roman" w:cs="Times New Roman"/>
          <w:sz w:val="24"/>
          <w:szCs w:val="24"/>
        </w:rPr>
        <w:t>-</w:t>
      </w:r>
      <w:proofErr w:type="gramStart"/>
      <w:r>
        <w:rPr>
          <w:rFonts w:ascii="Times New Roman" w:hAnsi="Times New Roman" w:cs="Times New Roman"/>
          <w:sz w:val="24"/>
          <w:szCs w:val="24"/>
        </w:rPr>
        <w:t xml:space="preserve">four  </w:t>
      </w:r>
      <w:r w:rsidRPr="003E51BE">
        <w:rPr>
          <w:rFonts w:ascii="Times New Roman" w:hAnsi="Times New Roman" w:cs="Times New Roman"/>
          <w:i/>
          <w:sz w:val="24"/>
          <w:szCs w:val="24"/>
        </w:rPr>
        <w:t>P.</w:t>
      </w:r>
      <w:proofErr w:type="gramEnd"/>
      <w:r w:rsidRPr="003E51BE">
        <w:rPr>
          <w:rFonts w:ascii="Times New Roman" w:hAnsi="Times New Roman" w:cs="Times New Roman"/>
          <w:i/>
          <w:sz w:val="24"/>
          <w:szCs w:val="24"/>
        </w:rPr>
        <w:t xml:space="preserve"> </w:t>
      </w:r>
      <w:proofErr w:type="spellStart"/>
      <w:r w:rsidRPr="003E51BE">
        <w:rPr>
          <w:rFonts w:ascii="Times New Roman" w:hAnsi="Times New Roman" w:cs="Times New Roman"/>
          <w:i/>
          <w:sz w:val="24"/>
          <w:szCs w:val="24"/>
        </w:rPr>
        <w:t>amboinensis</w:t>
      </w:r>
      <w:proofErr w:type="spellEnd"/>
      <w:r>
        <w:rPr>
          <w:rFonts w:ascii="Times New Roman" w:hAnsi="Times New Roman" w:cs="Times New Roman"/>
          <w:sz w:val="24"/>
          <w:szCs w:val="24"/>
        </w:rPr>
        <w:t xml:space="preserve">  (33.1 ± 2.5 mm; 1.43 ± 0.35 g; mean ± SD) were held individually in 1 l flow-through plastic aquaria (</w:t>
      </w:r>
      <w:r w:rsidRPr="008E78A0">
        <w:rPr>
          <w:rFonts w:ascii="Times New Roman" w:hAnsi="Times New Roman" w:cs="Times New Roman"/>
          <w:sz w:val="24"/>
          <w:szCs w:val="24"/>
        </w:rPr>
        <w:t xml:space="preserve">17 </w:t>
      </w:r>
      <w:r w:rsidR="00475762">
        <w:rPr>
          <w:rFonts w:ascii="Times New Roman" w:hAnsi="Times New Roman" w:cs="Times New Roman"/>
          <w:sz w:val="24"/>
          <w:szCs w:val="24"/>
          <w:lang w:val="en-GB"/>
        </w:rPr>
        <w:sym w:font="Symbol" w:char="F0B4"/>
      </w:r>
      <w:r>
        <w:rPr>
          <w:rFonts w:ascii="Times New Roman" w:hAnsi="Times New Roman" w:cs="Times New Roman"/>
          <w:sz w:val="24"/>
          <w:szCs w:val="24"/>
        </w:rPr>
        <w:t xml:space="preserve"> </w:t>
      </w:r>
      <w:r w:rsidRPr="008E78A0">
        <w:rPr>
          <w:rFonts w:ascii="Times New Roman" w:hAnsi="Times New Roman" w:cs="Times New Roman"/>
          <w:sz w:val="24"/>
          <w:szCs w:val="24"/>
        </w:rPr>
        <w:t>12</w:t>
      </w:r>
      <w:r>
        <w:rPr>
          <w:rFonts w:ascii="Times New Roman" w:hAnsi="Times New Roman" w:cs="Times New Roman"/>
          <w:sz w:val="24"/>
          <w:szCs w:val="24"/>
        </w:rPr>
        <w:t xml:space="preserve"> </w:t>
      </w:r>
      <w:r w:rsidR="00475762">
        <w:rPr>
          <w:rFonts w:ascii="Times New Roman" w:hAnsi="Times New Roman" w:cs="Times New Roman"/>
          <w:sz w:val="24"/>
          <w:szCs w:val="24"/>
          <w:lang w:val="en-GB"/>
        </w:rPr>
        <w:sym w:font="Symbol" w:char="F0B4"/>
      </w:r>
      <w:r w:rsidRPr="008E78A0">
        <w:rPr>
          <w:rFonts w:ascii="Times New Roman" w:hAnsi="Times New Roman" w:cs="Times New Roman"/>
          <w:sz w:val="24"/>
          <w:szCs w:val="24"/>
        </w:rPr>
        <w:t xml:space="preserve"> </w:t>
      </w:r>
      <w:r>
        <w:rPr>
          <w:rFonts w:ascii="Times New Roman" w:hAnsi="Times New Roman" w:cs="Times New Roman"/>
          <w:sz w:val="24"/>
          <w:szCs w:val="24"/>
        </w:rPr>
        <w:t>7 c</w:t>
      </w:r>
      <w:r w:rsidRPr="008E78A0">
        <w:rPr>
          <w:rFonts w:ascii="Times New Roman" w:hAnsi="Times New Roman" w:cs="Times New Roman"/>
          <w:sz w:val="24"/>
          <w:szCs w:val="24"/>
        </w:rPr>
        <w:t>m</w:t>
      </w:r>
      <w:r w:rsidR="00475762">
        <w:rPr>
          <w:rFonts w:ascii="Times New Roman" w:hAnsi="Times New Roman" w:cs="Times New Roman"/>
          <w:sz w:val="24"/>
          <w:szCs w:val="24"/>
        </w:rPr>
        <w:t xml:space="preserve">, L </w:t>
      </w:r>
      <w:r w:rsidR="00475762">
        <w:rPr>
          <w:rFonts w:ascii="Times New Roman" w:hAnsi="Times New Roman" w:cs="Times New Roman"/>
          <w:sz w:val="24"/>
          <w:szCs w:val="24"/>
          <w:lang w:val="en-GB"/>
        </w:rPr>
        <w:sym w:font="Symbol" w:char="F0B4"/>
      </w:r>
      <w:r w:rsidR="00475762">
        <w:rPr>
          <w:rFonts w:ascii="Times New Roman" w:hAnsi="Times New Roman" w:cs="Times New Roman"/>
          <w:sz w:val="24"/>
          <w:szCs w:val="24"/>
        </w:rPr>
        <w:t xml:space="preserve"> W </w:t>
      </w:r>
      <w:r w:rsidR="00475762">
        <w:rPr>
          <w:rFonts w:ascii="Times New Roman" w:hAnsi="Times New Roman" w:cs="Times New Roman"/>
          <w:sz w:val="24"/>
          <w:szCs w:val="24"/>
          <w:lang w:val="en-GB"/>
        </w:rPr>
        <w:sym w:font="Symbol" w:char="F0B4"/>
      </w:r>
      <w:r>
        <w:rPr>
          <w:rFonts w:ascii="Times New Roman" w:hAnsi="Times New Roman" w:cs="Times New Roman"/>
          <w:sz w:val="24"/>
          <w:szCs w:val="24"/>
        </w:rPr>
        <w:t xml:space="preserve"> H) supplied with seawater pumped directly from the reef. Each aquarium contained a 4 cm long white PVC pipe for shelter. </w:t>
      </w:r>
      <w:commentRangeStart w:id="6"/>
      <w:r>
        <w:rPr>
          <w:rFonts w:ascii="Times New Roman" w:hAnsi="Times New Roman" w:cs="Times New Roman"/>
          <w:sz w:val="24"/>
          <w:szCs w:val="24"/>
        </w:rPr>
        <w:t xml:space="preserve">Fish were acclimated for three days </w:t>
      </w:r>
      <w:commentRangeEnd w:id="6"/>
      <w:r w:rsidR="00475762">
        <w:rPr>
          <w:rStyle w:val="CommentReference"/>
        </w:rPr>
        <w:commentReference w:id="6"/>
      </w:r>
      <w:r>
        <w:rPr>
          <w:rFonts w:ascii="Times New Roman" w:hAnsi="Times New Roman" w:cs="Times New Roman"/>
          <w:sz w:val="24"/>
          <w:szCs w:val="24"/>
        </w:rPr>
        <w:t>prior to the experiments and fed daily with 0.5ml of a commercial fish flake-saltwater slurry per day (</w:t>
      </w:r>
      <w:proofErr w:type="spellStart"/>
      <w:r>
        <w:rPr>
          <w:rFonts w:ascii="Times New Roman" w:hAnsi="Times New Roman" w:cs="Times New Roman"/>
          <w:sz w:val="24"/>
          <w:szCs w:val="24"/>
        </w:rPr>
        <w:t>TetraMin</w:t>
      </w:r>
      <w:proofErr w:type="spellEnd"/>
      <w:r>
        <w:rPr>
          <w:rFonts w:ascii="Times New Roman" w:hAnsi="Times New Roman" w:cs="Times New Roman"/>
          <w:sz w:val="24"/>
          <w:szCs w:val="24"/>
        </w:rPr>
        <w:t xml:space="preserve"> Tropical Flakes, Tetra, </w:t>
      </w:r>
      <w:r w:rsidRPr="00B32547">
        <w:rPr>
          <w:rFonts w:ascii="Times New Roman" w:hAnsi="Times New Roman" w:cs="Times New Roman"/>
          <w:sz w:val="24"/>
          <w:szCs w:val="24"/>
        </w:rPr>
        <w:t>Blacksburg, VA</w:t>
      </w:r>
      <w:r>
        <w:rPr>
          <w:rFonts w:ascii="Times New Roman" w:hAnsi="Times New Roman" w:cs="Times New Roman"/>
          <w:sz w:val="24"/>
          <w:szCs w:val="24"/>
        </w:rPr>
        <w:t>). All animals fed readily by day three post-capture.</w:t>
      </w:r>
    </w:p>
    <w:p w14:paraId="114D15C1" w14:textId="1F4B88A8" w:rsidR="00E63AAB" w:rsidRDefault="00E63AAB" w:rsidP="00B4014D">
      <w:pPr>
        <w:spacing w:after="0" w:line="240" w:lineRule="auto"/>
        <w:rPr>
          <w:rFonts w:ascii="Times New Roman" w:hAnsi="Times New Roman" w:cs="Times New Roman"/>
          <w:b/>
          <w:i/>
          <w:sz w:val="24"/>
          <w:szCs w:val="24"/>
        </w:rPr>
      </w:pPr>
    </w:p>
    <w:p w14:paraId="61075F07" w14:textId="30BD9072" w:rsidR="00B4014D" w:rsidRPr="00B8617F" w:rsidRDefault="0078248C" w:rsidP="00B4014D">
      <w:pPr>
        <w:spacing w:after="0" w:line="240" w:lineRule="auto"/>
        <w:rPr>
          <w:rFonts w:ascii="Times New Roman" w:hAnsi="Times New Roman" w:cs="Times New Roman"/>
          <w:b/>
          <w:i/>
          <w:sz w:val="24"/>
          <w:szCs w:val="24"/>
        </w:rPr>
      </w:pPr>
      <w:r>
        <w:rPr>
          <w:rFonts w:ascii="Times New Roman" w:hAnsi="Times New Roman" w:cs="Times New Roman"/>
          <w:b/>
          <w:i/>
          <w:sz w:val="24"/>
          <w:szCs w:val="24"/>
        </w:rPr>
        <w:t>Experiment 1: b</w:t>
      </w:r>
      <w:r w:rsidR="00B4014D" w:rsidRPr="00B8617F">
        <w:rPr>
          <w:rFonts w:ascii="Times New Roman" w:hAnsi="Times New Roman" w:cs="Times New Roman"/>
          <w:b/>
          <w:i/>
          <w:sz w:val="24"/>
          <w:szCs w:val="24"/>
        </w:rPr>
        <w:t xml:space="preserve">ehavioural </w:t>
      </w:r>
      <w:r w:rsidR="00B21849">
        <w:rPr>
          <w:rFonts w:ascii="Times New Roman" w:hAnsi="Times New Roman" w:cs="Times New Roman"/>
          <w:b/>
          <w:i/>
          <w:sz w:val="24"/>
          <w:szCs w:val="24"/>
        </w:rPr>
        <w:t>trials</w:t>
      </w:r>
    </w:p>
    <w:p w14:paraId="0045D0FD" w14:textId="41D166E0" w:rsidR="0043272D" w:rsidRPr="00F5311C" w:rsidRDefault="0043272D" w:rsidP="00C6174F">
      <w:pPr>
        <w:spacing w:after="0" w:line="240" w:lineRule="auto"/>
        <w:rPr>
          <w:rFonts w:ascii="Times New Roman" w:hAnsi="Times New Roman" w:cs="Times New Roman"/>
          <w:sz w:val="24"/>
          <w:szCs w:val="24"/>
          <w:lang w:val="en-CA"/>
        </w:rPr>
      </w:pPr>
    </w:p>
    <w:p w14:paraId="1E3686C0" w14:textId="41D5FCF4" w:rsidR="00465CF3" w:rsidRDefault="00D8199B" w:rsidP="007824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9D07DF">
        <w:rPr>
          <w:rFonts w:ascii="Times New Roman" w:hAnsi="Times New Roman" w:cs="Times New Roman"/>
          <w:sz w:val="24"/>
          <w:szCs w:val="24"/>
        </w:rPr>
        <w:t>examined</w:t>
      </w:r>
      <w:r>
        <w:rPr>
          <w:rFonts w:ascii="Times New Roman" w:hAnsi="Times New Roman" w:cs="Times New Roman"/>
          <w:sz w:val="24"/>
          <w:szCs w:val="24"/>
        </w:rPr>
        <w:t xml:space="preserve"> behavioural differences among </w:t>
      </w:r>
      <w:r w:rsidR="003E51BE" w:rsidRPr="003E51BE">
        <w:rPr>
          <w:rFonts w:ascii="Times New Roman" w:hAnsi="Times New Roman" w:cs="Times New Roman"/>
          <w:i/>
          <w:sz w:val="24"/>
          <w:szCs w:val="24"/>
        </w:rPr>
        <w:t xml:space="preserve">P. </w:t>
      </w:r>
      <w:proofErr w:type="spellStart"/>
      <w:r w:rsidR="003E51BE" w:rsidRPr="003E51BE">
        <w:rPr>
          <w:rFonts w:ascii="Times New Roman" w:hAnsi="Times New Roman" w:cs="Times New Roman"/>
          <w:i/>
          <w:sz w:val="24"/>
          <w:szCs w:val="24"/>
        </w:rPr>
        <w:t>amboinensis</w:t>
      </w:r>
      <w:proofErr w:type="spellEnd"/>
      <w:r w:rsidR="003E51BE">
        <w:rPr>
          <w:rFonts w:ascii="Times New Roman" w:hAnsi="Times New Roman" w:cs="Times New Roman"/>
          <w:sz w:val="24"/>
          <w:szCs w:val="24"/>
        </w:rPr>
        <w:t xml:space="preserve"> </w:t>
      </w:r>
      <w:r>
        <w:rPr>
          <w:rFonts w:ascii="Times New Roman" w:hAnsi="Times New Roman" w:cs="Times New Roman"/>
          <w:sz w:val="24"/>
          <w:szCs w:val="24"/>
        </w:rPr>
        <w:t>using a</w:t>
      </w:r>
      <w:r w:rsidR="00056101">
        <w:rPr>
          <w:rFonts w:ascii="Times New Roman" w:hAnsi="Times New Roman" w:cs="Times New Roman"/>
          <w:sz w:val="24"/>
          <w:szCs w:val="24"/>
        </w:rPr>
        <w:t xml:space="preserve"> novel environment</w:t>
      </w:r>
      <w:r>
        <w:rPr>
          <w:rFonts w:ascii="Times New Roman" w:hAnsi="Times New Roman" w:cs="Times New Roman"/>
          <w:sz w:val="24"/>
          <w:szCs w:val="24"/>
        </w:rPr>
        <w:t xml:space="preserve"> assay</w:t>
      </w:r>
      <w:r w:rsidR="0078248C">
        <w:rPr>
          <w:rFonts w:ascii="Times New Roman" w:hAnsi="Times New Roman" w:cs="Times New Roman"/>
          <w:sz w:val="24"/>
          <w:szCs w:val="24"/>
        </w:rPr>
        <w:t>. This assay is a</w:t>
      </w:r>
      <w:r w:rsidR="0078248C" w:rsidRPr="0078248C">
        <w:rPr>
          <w:rFonts w:ascii="Times New Roman" w:hAnsi="Times New Roman" w:cs="Times New Roman"/>
          <w:sz w:val="24"/>
          <w:szCs w:val="24"/>
        </w:rPr>
        <w:t xml:space="preserve"> modified </w:t>
      </w:r>
      <w:r w:rsidR="0078248C">
        <w:rPr>
          <w:rFonts w:ascii="Times New Roman" w:hAnsi="Times New Roman" w:cs="Times New Roman"/>
          <w:sz w:val="24"/>
          <w:szCs w:val="24"/>
        </w:rPr>
        <w:t xml:space="preserve">version of the open-field test in which </w:t>
      </w:r>
      <w:r w:rsidR="0078248C" w:rsidRPr="0078248C">
        <w:rPr>
          <w:rFonts w:ascii="Times New Roman" w:hAnsi="Times New Roman" w:cs="Times New Roman"/>
          <w:sz w:val="24"/>
          <w:szCs w:val="24"/>
        </w:rPr>
        <w:t>an individual is introduced into</w:t>
      </w:r>
      <w:r w:rsidR="0078248C">
        <w:rPr>
          <w:rFonts w:ascii="Times New Roman" w:hAnsi="Times New Roman" w:cs="Times New Roman"/>
          <w:sz w:val="24"/>
          <w:szCs w:val="24"/>
        </w:rPr>
        <w:t xml:space="preserve"> </w:t>
      </w:r>
      <w:r w:rsidR="0078248C" w:rsidRPr="0078248C">
        <w:rPr>
          <w:rFonts w:ascii="Times New Roman" w:hAnsi="Times New Roman" w:cs="Times New Roman"/>
          <w:sz w:val="24"/>
          <w:szCs w:val="24"/>
        </w:rPr>
        <w:t xml:space="preserve">an unfamiliar environment, </w:t>
      </w:r>
      <w:r w:rsidR="00101702">
        <w:rPr>
          <w:rFonts w:ascii="Times New Roman" w:hAnsi="Times New Roman" w:cs="Times New Roman"/>
          <w:sz w:val="24"/>
          <w:szCs w:val="24"/>
        </w:rPr>
        <w:t>where</w:t>
      </w:r>
      <w:r w:rsidR="0078248C" w:rsidRPr="0078248C">
        <w:rPr>
          <w:rFonts w:ascii="Times New Roman" w:hAnsi="Times New Roman" w:cs="Times New Roman"/>
          <w:sz w:val="24"/>
          <w:szCs w:val="24"/>
        </w:rPr>
        <w:t xml:space="preserve"> the environment </w:t>
      </w:r>
      <w:r w:rsidR="00101702">
        <w:rPr>
          <w:rFonts w:ascii="Times New Roman" w:hAnsi="Times New Roman" w:cs="Times New Roman"/>
          <w:sz w:val="24"/>
          <w:szCs w:val="24"/>
        </w:rPr>
        <w:t>also</w:t>
      </w:r>
      <w:r w:rsidR="0078248C" w:rsidRPr="0078248C">
        <w:rPr>
          <w:rFonts w:ascii="Times New Roman" w:hAnsi="Times New Roman" w:cs="Times New Roman"/>
          <w:sz w:val="24"/>
          <w:szCs w:val="24"/>
        </w:rPr>
        <w:t xml:space="preserve"> include</w:t>
      </w:r>
      <w:r w:rsidR="00101702">
        <w:rPr>
          <w:rFonts w:ascii="Times New Roman" w:hAnsi="Times New Roman" w:cs="Times New Roman"/>
          <w:sz w:val="24"/>
          <w:szCs w:val="24"/>
        </w:rPr>
        <w:t>d a</w:t>
      </w:r>
      <w:r w:rsidR="0078248C" w:rsidRPr="0078248C">
        <w:rPr>
          <w:rFonts w:ascii="Times New Roman" w:hAnsi="Times New Roman" w:cs="Times New Roman"/>
          <w:sz w:val="24"/>
          <w:szCs w:val="24"/>
        </w:rPr>
        <w:t xml:space="preserve"> novel </w:t>
      </w:r>
      <w:r w:rsidR="00101702">
        <w:rPr>
          <w:rFonts w:ascii="Times New Roman" w:hAnsi="Times New Roman" w:cs="Times New Roman"/>
          <w:sz w:val="24"/>
          <w:szCs w:val="24"/>
        </w:rPr>
        <w:t xml:space="preserve">object </w:t>
      </w:r>
      <w:r w:rsidR="00A22F16">
        <w:rPr>
          <w:rFonts w:ascii="Times New Roman" w:hAnsi="Times New Roman" w:cs="Times New Roman"/>
          <w:sz w:val="24"/>
          <w:szCs w:val="24"/>
        </w:rPr>
        <w:fldChar w:fldCharType="begin">
          <w:fldData xml:space="preserve">PEVuZE5vdGU+PENpdGU+PEF1dGhvcj5DYXJ0ZXI8L0F1dGhvcj48WWVhcj4yMDEzPC9ZZWFyPjxS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=
</w:fldData>
        </w:fldChar>
      </w:r>
      <w:r w:rsidR="00794764">
        <w:rPr>
          <w:rFonts w:ascii="Times New Roman" w:hAnsi="Times New Roman" w:cs="Times New Roman"/>
          <w:sz w:val="24"/>
          <w:szCs w:val="24"/>
        </w:rPr>
        <w:instrText xml:space="preserve"> ADDIN EN.CITE </w:instrText>
      </w:r>
      <w:r w:rsidR="00794764">
        <w:rPr>
          <w:rFonts w:ascii="Times New Roman" w:hAnsi="Times New Roman" w:cs="Times New Roman"/>
          <w:sz w:val="24"/>
          <w:szCs w:val="24"/>
        </w:rPr>
        <w:fldChar w:fldCharType="begin">
          <w:fldData xml:space="preserve">PEVuZE5vdGU+PENpdGU+PEF1dGhvcj5DYXJ0ZXI8L0F1dGhvcj48WWVhcj4yMDEzPC9ZZWFyPjxS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=
</w:fldData>
        </w:fldChar>
      </w:r>
      <w:r w:rsidR="00794764">
        <w:rPr>
          <w:rFonts w:ascii="Times New Roman" w:hAnsi="Times New Roman" w:cs="Times New Roman"/>
          <w:sz w:val="24"/>
          <w:szCs w:val="24"/>
        </w:rPr>
        <w:instrText xml:space="preserve"> ADDIN EN.CITE.DATA </w:instrText>
      </w:r>
      <w:r w:rsidR="00794764">
        <w:rPr>
          <w:rFonts w:ascii="Times New Roman" w:hAnsi="Times New Roman" w:cs="Times New Roman"/>
          <w:sz w:val="24"/>
          <w:szCs w:val="24"/>
        </w:rPr>
      </w:r>
      <w:r w:rsidR="00794764">
        <w:rPr>
          <w:rFonts w:ascii="Times New Roman" w:hAnsi="Times New Roman" w:cs="Times New Roman"/>
          <w:sz w:val="24"/>
          <w:szCs w:val="24"/>
        </w:rPr>
        <w:fldChar w:fldCharType="end"/>
      </w:r>
      <w:r w:rsidR="00A22F16">
        <w:rPr>
          <w:rFonts w:ascii="Times New Roman" w:hAnsi="Times New Roman" w:cs="Times New Roman"/>
          <w:sz w:val="24"/>
          <w:szCs w:val="24"/>
        </w:rPr>
      </w:r>
      <w:r w:rsidR="00A22F16">
        <w:rPr>
          <w:rFonts w:ascii="Times New Roman" w:hAnsi="Times New Roman" w:cs="Times New Roman"/>
          <w:sz w:val="24"/>
          <w:szCs w:val="24"/>
        </w:rPr>
        <w:fldChar w:fldCharType="separate"/>
      </w:r>
      <w:r w:rsidR="00794764">
        <w:rPr>
          <w:rFonts w:ascii="Times New Roman" w:hAnsi="Times New Roman" w:cs="Times New Roman"/>
          <w:noProof/>
          <w:sz w:val="24"/>
          <w:szCs w:val="24"/>
        </w:rPr>
        <w:t>(Carter et al. 2013, Roche et al. 2016)</w:t>
      </w:r>
      <w:r w:rsidR="00A22F1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515A1">
        <w:rPr>
          <w:rFonts w:ascii="Times New Roman" w:hAnsi="Times New Roman" w:cs="Times New Roman"/>
          <w:sz w:val="24"/>
          <w:szCs w:val="24"/>
        </w:rPr>
        <w:t xml:space="preserve">Each </w:t>
      </w:r>
      <w:r w:rsidR="003F5382">
        <w:rPr>
          <w:rFonts w:ascii="Times New Roman" w:hAnsi="Times New Roman" w:cs="Times New Roman"/>
          <w:sz w:val="24"/>
          <w:szCs w:val="24"/>
        </w:rPr>
        <w:t xml:space="preserve">assay </w:t>
      </w:r>
      <w:r w:rsidR="00006630">
        <w:rPr>
          <w:rFonts w:ascii="Times New Roman" w:hAnsi="Times New Roman" w:cs="Times New Roman"/>
          <w:sz w:val="24"/>
          <w:szCs w:val="24"/>
        </w:rPr>
        <w:t xml:space="preserve">lasted 25 min and </w:t>
      </w:r>
      <w:r w:rsidR="003F5382">
        <w:rPr>
          <w:rFonts w:ascii="Times New Roman" w:hAnsi="Times New Roman" w:cs="Times New Roman"/>
          <w:sz w:val="24"/>
          <w:szCs w:val="24"/>
        </w:rPr>
        <w:t>was repeated twice on each fish</w:t>
      </w:r>
      <w:r w:rsidR="00056101">
        <w:rPr>
          <w:rFonts w:ascii="Times New Roman" w:hAnsi="Times New Roman" w:cs="Times New Roman"/>
          <w:sz w:val="24"/>
          <w:szCs w:val="24"/>
        </w:rPr>
        <w:t xml:space="preserve"> prior to </w:t>
      </w:r>
      <w:r w:rsidR="0078248C">
        <w:rPr>
          <w:rFonts w:ascii="Times New Roman" w:hAnsi="Times New Roman" w:cs="Times New Roman"/>
          <w:sz w:val="24"/>
          <w:szCs w:val="24"/>
        </w:rPr>
        <w:t xml:space="preserve">the </w:t>
      </w:r>
      <w:r w:rsidR="00056101">
        <w:rPr>
          <w:rFonts w:ascii="Times New Roman" w:hAnsi="Times New Roman" w:cs="Times New Roman"/>
          <w:sz w:val="24"/>
          <w:szCs w:val="24"/>
        </w:rPr>
        <w:t>experimental treatment</w:t>
      </w:r>
      <w:r w:rsidR="001515A1">
        <w:rPr>
          <w:rFonts w:ascii="Times New Roman" w:hAnsi="Times New Roman" w:cs="Times New Roman"/>
          <w:sz w:val="24"/>
          <w:szCs w:val="24"/>
        </w:rPr>
        <w:t xml:space="preserve"> (</w:t>
      </w:r>
      <w:r w:rsidR="00813A60">
        <w:rPr>
          <w:rFonts w:ascii="Times New Roman" w:hAnsi="Times New Roman" w:cs="Times New Roman"/>
          <w:sz w:val="24"/>
          <w:szCs w:val="24"/>
        </w:rPr>
        <w:t>t</w:t>
      </w:r>
      <w:r w:rsidR="003E51BE">
        <w:rPr>
          <w:rFonts w:ascii="Times New Roman" w:hAnsi="Times New Roman" w:cs="Times New Roman"/>
          <w:sz w:val="24"/>
          <w:szCs w:val="24"/>
        </w:rPr>
        <w:t>wo day</w:t>
      </w:r>
      <w:r w:rsidR="00813A60">
        <w:rPr>
          <w:rFonts w:ascii="Times New Roman" w:hAnsi="Times New Roman" w:cs="Times New Roman"/>
          <w:sz w:val="24"/>
          <w:szCs w:val="24"/>
        </w:rPr>
        <w:t>s</w:t>
      </w:r>
      <w:r w:rsidR="003E51BE">
        <w:rPr>
          <w:rFonts w:ascii="Times New Roman" w:hAnsi="Times New Roman" w:cs="Times New Roman"/>
          <w:sz w:val="24"/>
          <w:szCs w:val="24"/>
        </w:rPr>
        <w:t xml:space="preserve"> between trials</w:t>
      </w:r>
      <w:r w:rsidR="001515A1">
        <w:rPr>
          <w:rFonts w:ascii="Times New Roman" w:hAnsi="Times New Roman" w:cs="Times New Roman"/>
          <w:sz w:val="24"/>
          <w:szCs w:val="24"/>
        </w:rPr>
        <w:t xml:space="preserve">) and twice following </w:t>
      </w:r>
      <w:r w:rsidR="0078248C">
        <w:rPr>
          <w:rFonts w:ascii="Times New Roman" w:hAnsi="Times New Roman" w:cs="Times New Roman"/>
          <w:sz w:val="24"/>
          <w:szCs w:val="24"/>
        </w:rPr>
        <w:t xml:space="preserve">the </w:t>
      </w:r>
      <w:r w:rsidR="001515A1">
        <w:rPr>
          <w:rFonts w:ascii="Times New Roman" w:hAnsi="Times New Roman" w:cs="Times New Roman"/>
          <w:sz w:val="24"/>
          <w:szCs w:val="24"/>
        </w:rPr>
        <w:t>treatment (</w:t>
      </w:r>
      <w:proofErr w:type="gramStart"/>
      <w:r w:rsidR="0078248C">
        <w:rPr>
          <w:rFonts w:ascii="Times New Roman" w:hAnsi="Times New Roman" w:cs="Times New Roman"/>
          <w:sz w:val="24"/>
          <w:szCs w:val="24"/>
        </w:rPr>
        <w:t>i.e.</w:t>
      </w:r>
      <w:proofErr w:type="gramEnd"/>
      <w:r w:rsidR="0078248C">
        <w:rPr>
          <w:rFonts w:ascii="Times New Roman" w:hAnsi="Times New Roman" w:cs="Times New Roman"/>
          <w:sz w:val="24"/>
          <w:szCs w:val="24"/>
        </w:rPr>
        <w:t xml:space="preserve"> </w:t>
      </w:r>
      <w:r w:rsidR="001515A1">
        <w:rPr>
          <w:rFonts w:ascii="Times New Roman" w:hAnsi="Times New Roman" w:cs="Times New Roman"/>
          <w:sz w:val="24"/>
          <w:szCs w:val="24"/>
        </w:rPr>
        <w:t>after 4 and 6 days of CO</w:t>
      </w:r>
      <w:r w:rsidR="001515A1" w:rsidRPr="00B21849">
        <w:rPr>
          <w:rFonts w:ascii="Times New Roman" w:hAnsi="Times New Roman" w:cs="Times New Roman"/>
          <w:sz w:val="24"/>
          <w:szCs w:val="24"/>
          <w:vertAlign w:val="subscript"/>
        </w:rPr>
        <w:t>2</w:t>
      </w:r>
      <w:r w:rsidR="001515A1">
        <w:rPr>
          <w:rFonts w:ascii="Times New Roman" w:hAnsi="Times New Roman" w:cs="Times New Roman"/>
          <w:sz w:val="24"/>
          <w:szCs w:val="24"/>
        </w:rPr>
        <w:t xml:space="preserve"> or control water exposure)</w:t>
      </w:r>
      <w:r w:rsidR="009A6DAF">
        <w:rPr>
          <w:rFonts w:ascii="Times New Roman" w:hAnsi="Times New Roman" w:cs="Times New Roman"/>
          <w:sz w:val="24"/>
          <w:szCs w:val="24"/>
        </w:rPr>
        <w:t xml:space="preserve">. </w:t>
      </w:r>
      <w:r w:rsidR="0078248C">
        <w:rPr>
          <w:rFonts w:ascii="Times New Roman" w:hAnsi="Times New Roman" w:cs="Times New Roman"/>
          <w:sz w:val="24"/>
          <w:szCs w:val="24"/>
        </w:rPr>
        <w:t>T</w:t>
      </w:r>
      <w:r w:rsidR="009A6DAF">
        <w:rPr>
          <w:rFonts w:ascii="Times New Roman" w:hAnsi="Times New Roman" w:cs="Times New Roman"/>
          <w:sz w:val="24"/>
          <w:szCs w:val="24"/>
        </w:rPr>
        <w:t xml:space="preserve">rials </w:t>
      </w:r>
      <w:r w:rsidR="00006630">
        <w:rPr>
          <w:rFonts w:ascii="Times New Roman" w:hAnsi="Times New Roman" w:cs="Times New Roman"/>
          <w:sz w:val="24"/>
          <w:szCs w:val="24"/>
        </w:rPr>
        <w:t xml:space="preserve">were conducted </w:t>
      </w:r>
      <w:r w:rsidR="001515A1">
        <w:rPr>
          <w:rFonts w:ascii="Times New Roman" w:hAnsi="Times New Roman" w:cs="Times New Roman"/>
          <w:sz w:val="24"/>
          <w:szCs w:val="24"/>
        </w:rPr>
        <w:t xml:space="preserve">between </w:t>
      </w:r>
      <w:r w:rsidR="005530F0">
        <w:rPr>
          <w:rFonts w:ascii="Times New Roman" w:hAnsi="Times New Roman" w:cs="Times New Roman"/>
          <w:sz w:val="24"/>
          <w:szCs w:val="24"/>
        </w:rPr>
        <w:t>9:00-</w:t>
      </w:r>
      <w:r w:rsidR="00CF559B">
        <w:rPr>
          <w:rFonts w:ascii="Times New Roman" w:hAnsi="Times New Roman" w:cs="Times New Roman"/>
          <w:sz w:val="24"/>
          <w:szCs w:val="24"/>
        </w:rPr>
        <w:t>16:00</w:t>
      </w:r>
      <w:r w:rsidR="001515A1">
        <w:rPr>
          <w:rFonts w:ascii="Times New Roman" w:hAnsi="Times New Roman" w:cs="Times New Roman"/>
          <w:sz w:val="24"/>
          <w:szCs w:val="24"/>
        </w:rPr>
        <w:t xml:space="preserve"> </w:t>
      </w:r>
      <w:r w:rsidR="009A6DAF">
        <w:rPr>
          <w:rFonts w:ascii="Times New Roman" w:hAnsi="Times New Roman" w:cs="Times New Roman"/>
          <w:sz w:val="24"/>
          <w:szCs w:val="24"/>
        </w:rPr>
        <w:t xml:space="preserve">and </w:t>
      </w:r>
      <w:r w:rsidR="00006630">
        <w:rPr>
          <w:rFonts w:ascii="Times New Roman" w:hAnsi="Times New Roman" w:cs="Times New Roman"/>
          <w:sz w:val="24"/>
          <w:szCs w:val="24"/>
        </w:rPr>
        <w:t xml:space="preserve">the time of day was </w:t>
      </w:r>
      <w:r w:rsidR="00CF559B">
        <w:rPr>
          <w:rFonts w:ascii="Times New Roman" w:hAnsi="Times New Roman" w:cs="Times New Roman"/>
          <w:sz w:val="24"/>
          <w:szCs w:val="24"/>
        </w:rPr>
        <w:t xml:space="preserve">randomized </w:t>
      </w:r>
      <w:r w:rsidR="00475762">
        <w:rPr>
          <w:rFonts w:ascii="Times New Roman" w:hAnsi="Times New Roman" w:cs="Times New Roman"/>
          <w:sz w:val="24"/>
          <w:szCs w:val="24"/>
        </w:rPr>
        <w:t xml:space="preserve">across replicates </w:t>
      </w:r>
      <w:r w:rsidR="00CF559B">
        <w:rPr>
          <w:rFonts w:ascii="Times New Roman" w:hAnsi="Times New Roman" w:cs="Times New Roman"/>
          <w:sz w:val="24"/>
          <w:szCs w:val="24"/>
        </w:rPr>
        <w:t xml:space="preserve">to control for diurnal patterns in activity. </w:t>
      </w:r>
      <w:r w:rsidR="00006630">
        <w:rPr>
          <w:rFonts w:ascii="Times New Roman" w:hAnsi="Times New Roman" w:cs="Times New Roman"/>
          <w:sz w:val="24"/>
          <w:szCs w:val="24"/>
        </w:rPr>
        <w:t xml:space="preserve">Each trial was filmed (top view) with a </w:t>
      </w:r>
      <w:commentRangeStart w:id="7"/>
      <w:r w:rsidR="00006630">
        <w:rPr>
          <w:rFonts w:ascii="Times New Roman" w:hAnsi="Times New Roman" w:cs="Times New Roman"/>
          <w:sz w:val="24"/>
          <w:szCs w:val="24"/>
        </w:rPr>
        <w:t>digital camera</w:t>
      </w:r>
      <w:commentRangeEnd w:id="7"/>
      <w:r w:rsidR="00475762">
        <w:rPr>
          <w:rStyle w:val="CommentReference"/>
        </w:rPr>
        <w:commentReference w:id="7"/>
      </w:r>
      <w:r w:rsidR="00813A60">
        <w:rPr>
          <w:rFonts w:ascii="Times New Roman" w:hAnsi="Times New Roman" w:cs="Times New Roman"/>
          <w:sz w:val="24"/>
          <w:szCs w:val="24"/>
        </w:rPr>
        <w:t xml:space="preserve">. We presented </w:t>
      </w:r>
      <w:r w:rsidR="00006630">
        <w:rPr>
          <w:rFonts w:ascii="Times New Roman" w:hAnsi="Times New Roman" w:cs="Times New Roman"/>
          <w:sz w:val="24"/>
          <w:szCs w:val="24"/>
        </w:rPr>
        <w:t>a note with the fish and trial number</w:t>
      </w:r>
      <w:r w:rsidR="00813A60">
        <w:rPr>
          <w:rFonts w:ascii="Times New Roman" w:hAnsi="Times New Roman" w:cs="Times New Roman"/>
          <w:sz w:val="24"/>
          <w:szCs w:val="24"/>
        </w:rPr>
        <w:t xml:space="preserve"> </w:t>
      </w:r>
      <w:r w:rsidR="00006630">
        <w:rPr>
          <w:rFonts w:ascii="Times New Roman" w:hAnsi="Times New Roman" w:cs="Times New Roman"/>
          <w:sz w:val="24"/>
          <w:szCs w:val="24"/>
        </w:rPr>
        <w:t xml:space="preserve">at the </w:t>
      </w:r>
      <w:r w:rsidR="00813A60">
        <w:rPr>
          <w:rFonts w:ascii="Times New Roman" w:hAnsi="Times New Roman" w:cs="Times New Roman"/>
          <w:sz w:val="24"/>
          <w:szCs w:val="24"/>
        </w:rPr>
        <w:t>start</w:t>
      </w:r>
      <w:r w:rsidR="006343DD">
        <w:rPr>
          <w:rFonts w:ascii="Times New Roman" w:hAnsi="Times New Roman" w:cs="Times New Roman"/>
          <w:sz w:val="24"/>
          <w:szCs w:val="24"/>
        </w:rPr>
        <w:t xml:space="preserve"> </w:t>
      </w:r>
      <w:r w:rsidR="00006630">
        <w:rPr>
          <w:rFonts w:ascii="Times New Roman" w:hAnsi="Times New Roman" w:cs="Times New Roman"/>
          <w:sz w:val="24"/>
          <w:szCs w:val="24"/>
        </w:rPr>
        <w:t>of each video</w:t>
      </w:r>
      <w:r w:rsidR="00101702">
        <w:rPr>
          <w:rFonts w:ascii="Times New Roman" w:hAnsi="Times New Roman" w:cs="Times New Roman"/>
          <w:sz w:val="24"/>
          <w:szCs w:val="24"/>
        </w:rPr>
        <w:t xml:space="preserve"> to promote transparency and reduce observer bias </w:t>
      </w:r>
      <w:r w:rsidR="00101702">
        <w:rPr>
          <w:rFonts w:ascii="Times New Roman" w:hAnsi="Times New Roman" w:cs="Times New Roman"/>
          <w:sz w:val="24"/>
          <w:szCs w:val="24"/>
        </w:rPr>
        <w:fldChar w:fldCharType="begin">
          <w:fldData xml:space="preserve">PEVuZE5vdGU+PENpdGU+PEF1dGhvcj5DbGFyazwvQXV0aG9yPjxZZWFyPjIwMTY8L1llYXI+PFJl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</w:fldData>
        </w:fldChar>
      </w:r>
      <w:r w:rsidR="00017EE8">
        <w:rPr>
          <w:rFonts w:ascii="Times New Roman" w:hAnsi="Times New Roman" w:cs="Times New Roman"/>
          <w:sz w:val="24"/>
          <w:szCs w:val="24"/>
        </w:rPr>
        <w:instrText xml:space="preserve"> ADDIN EN.CITE </w:instrText>
      </w:r>
      <w:r w:rsidR="00017EE8">
        <w:rPr>
          <w:rFonts w:ascii="Times New Roman" w:hAnsi="Times New Roman" w:cs="Times New Roman"/>
          <w:sz w:val="24"/>
          <w:szCs w:val="24"/>
        </w:rPr>
        <w:fldChar w:fldCharType="begin">
          <w:fldData xml:space="preserve">PEVuZE5vdGU+PENpdGU+PEF1dGhvcj5DbGFyazwvQXV0aG9yPjxZZWFyPjIwMTY8L1llYXI+PFJl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</w:fldData>
        </w:fldChar>
      </w:r>
      <w:r w:rsidR="00017EE8">
        <w:rPr>
          <w:rFonts w:ascii="Times New Roman" w:hAnsi="Times New Roman" w:cs="Times New Roman"/>
          <w:sz w:val="24"/>
          <w:szCs w:val="24"/>
        </w:rPr>
        <w:instrText xml:space="preserve"> ADDIN EN.CITE.DATA </w:instrText>
      </w:r>
      <w:r w:rsidR="00017EE8">
        <w:rPr>
          <w:rFonts w:ascii="Times New Roman" w:hAnsi="Times New Roman" w:cs="Times New Roman"/>
          <w:sz w:val="24"/>
          <w:szCs w:val="24"/>
        </w:rPr>
      </w:r>
      <w:r w:rsidR="00017EE8">
        <w:rPr>
          <w:rFonts w:ascii="Times New Roman" w:hAnsi="Times New Roman" w:cs="Times New Roman"/>
          <w:sz w:val="24"/>
          <w:szCs w:val="24"/>
        </w:rPr>
        <w:fldChar w:fldCharType="end"/>
      </w:r>
      <w:r w:rsidR="00101702">
        <w:rPr>
          <w:rFonts w:ascii="Times New Roman" w:hAnsi="Times New Roman" w:cs="Times New Roman"/>
          <w:sz w:val="24"/>
          <w:szCs w:val="24"/>
        </w:rPr>
      </w:r>
      <w:r w:rsidR="00101702">
        <w:rPr>
          <w:rFonts w:ascii="Times New Roman" w:hAnsi="Times New Roman" w:cs="Times New Roman"/>
          <w:sz w:val="24"/>
          <w:szCs w:val="24"/>
        </w:rPr>
        <w:fldChar w:fldCharType="separate"/>
      </w:r>
      <w:r w:rsidR="00017EE8">
        <w:rPr>
          <w:rFonts w:ascii="Times New Roman" w:hAnsi="Times New Roman" w:cs="Times New Roman"/>
          <w:noProof/>
          <w:sz w:val="24"/>
          <w:szCs w:val="24"/>
        </w:rPr>
        <w:t>(Clark et al. 2016, Clark 2017)</w:t>
      </w:r>
      <w:r w:rsidR="00101702">
        <w:rPr>
          <w:rFonts w:ascii="Times New Roman" w:hAnsi="Times New Roman" w:cs="Times New Roman"/>
          <w:sz w:val="24"/>
          <w:szCs w:val="24"/>
        </w:rPr>
        <w:fldChar w:fldCharType="end"/>
      </w:r>
      <w:r w:rsidR="00006630">
        <w:rPr>
          <w:rFonts w:ascii="Times New Roman" w:hAnsi="Times New Roman" w:cs="Times New Roman"/>
          <w:sz w:val="24"/>
          <w:szCs w:val="24"/>
        </w:rPr>
        <w:t xml:space="preserve">. </w:t>
      </w:r>
      <w:r w:rsidR="00813A60">
        <w:rPr>
          <w:rFonts w:ascii="Times New Roman" w:hAnsi="Times New Roman" w:cs="Times New Roman"/>
          <w:sz w:val="24"/>
          <w:szCs w:val="24"/>
        </w:rPr>
        <w:t>Fish were</w:t>
      </w:r>
      <w:r w:rsidR="00341B4F">
        <w:rPr>
          <w:rFonts w:ascii="Times New Roman" w:hAnsi="Times New Roman" w:cs="Times New Roman"/>
          <w:sz w:val="24"/>
          <w:szCs w:val="24"/>
        </w:rPr>
        <w:t xml:space="preserve"> transferred </w:t>
      </w:r>
      <w:r>
        <w:rPr>
          <w:rFonts w:ascii="Times New Roman" w:hAnsi="Times New Roman" w:cs="Times New Roman"/>
          <w:sz w:val="24"/>
          <w:szCs w:val="24"/>
        </w:rPr>
        <w:t xml:space="preserve">from their holding tank to </w:t>
      </w:r>
      <w:r w:rsidR="001515A1">
        <w:rPr>
          <w:rFonts w:ascii="Times New Roman" w:hAnsi="Times New Roman" w:cs="Times New Roman"/>
          <w:sz w:val="24"/>
          <w:szCs w:val="24"/>
        </w:rPr>
        <w:t xml:space="preserve">the </w:t>
      </w:r>
      <w:r>
        <w:rPr>
          <w:rFonts w:ascii="Times New Roman" w:hAnsi="Times New Roman" w:cs="Times New Roman"/>
          <w:sz w:val="24"/>
          <w:szCs w:val="24"/>
        </w:rPr>
        <w:t xml:space="preserve">experimental </w:t>
      </w:r>
      <w:r w:rsidR="00615BB4">
        <w:rPr>
          <w:rFonts w:ascii="Times New Roman" w:hAnsi="Times New Roman" w:cs="Times New Roman"/>
          <w:sz w:val="24"/>
          <w:szCs w:val="24"/>
        </w:rPr>
        <w:t xml:space="preserve">arena </w:t>
      </w:r>
      <w:r w:rsidR="007C7DA5">
        <w:rPr>
          <w:rFonts w:ascii="Times New Roman" w:hAnsi="Times New Roman" w:cs="Times New Roman"/>
          <w:sz w:val="24"/>
          <w:szCs w:val="24"/>
        </w:rPr>
        <w:t>using</w:t>
      </w:r>
      <w:r w:rsidR="00615BB4">
        <w:rPr>
          <w:rFonts w:ascii="Times New Roman" w:hAnsi="Times New Roman" w:cs="Times New Roman"/>
          <w:sz w:val="24"/>
          <w:szCs w:val="24"/>
        </w:rPr>
        <w:t xml:space="preserve"> their </w:t>
      </w:r>
      <w:r w:rsidR="00FE2BC9">
        <w:rPr>
          <w:rFonts w:ascii="Times New Roman" w:hAnsi="Times New Roman" w:cs="Times New Roman"/>
          <w:sz w:val="24"/>
          <w:szCs w:val="24"/>
        </w:rPr>
        <w:t xml:space="preserve">water-filled </w:t>
      </w:r>
      <w:r w:rsidR="00615BB4">
        <w:rPr>
          <w:rFonts w:ascii="Times New Roman" w:hAnsi="Times New Roman" w:cs="Times New Roman"/>
          <w:sz w:val="24"/>
          <w:szCs w:val="24"/>
        </w:rPr>
        <w:t>shelter</w:t>
      </w:r>
      <w:r w:rsidR="00813A60">
        <w:rPr>
          <w:rFonts w:ascii="Times New Roman" w:hAnsi="Times New Roman" w:cs="Times New Roman"/>
          <w:sz w:val="24"/>
          <w:szCs w:val="24"/>
        </w:rPr>
        <w:t xml:space="preserve">: they </w:t>
      </w:r>
      <w:r w:rsidR="00006630">
        <w:rPr>
          <w:rFonts w:ascii="Times New Roman" w:hAnsi="Times New Roman" w:cs="Times New Roman"/>
          <w:sz w:val="24"/>
          <w:szCs w:val="24"/>
        </w:rPr>
        <w:t xml:space="preserve">either </w:t>
      </w:r>
      <w:r w:rsidR="00341B4F">
        <w:rPr>
          <w:rFonts w:ascii="Times New Roman" w:hAnsi="Times New Roman" w:cs="Times New Roman"/>
          <w:sz w:val="24"/>
          <w:szCs w:val="24"/>
        </w:rPr>
        <w:t xml:space="preserve">entered their shelter when the experimenter approached </w:t>
      </w:r>
      <w:r w:rsidR="009A6DAF">
        <w:rPr>
          <w:rFonts w:ascii="Times New Roman" w:hAnsi="Times New Roman" w:cs="Times New Roman"/>
          <w:sz w:val="24"/>
          <w:szCs w:val="24"/>
        </w:rPr>
        <w:t xml:space="preserve">their holding tank </w:t>
      </w:r>
      <w:r w:rsidR="00341B4F">
        <w:rPr>
          <w:rFonts w:ascii="Times New Roman" w:hAnsi="Times New Roman" w:cs="Times New Roman"/>
          <w:sz w:val="24"/>
          <w:szCs w:val="24"/>
        </w:rPr>
        <w:t xml:space="preserve">or were </w:t>
      </w:r>
      <w:r w:rsidR="00F43827">
        <w:rPr>
          <w:rFonts w:ascii="Times New Roman" w:hAnsi="Times New Roman" w:cs="Times New Roman"/>
          <w:sz w:val="24"/>
          <w:szCs w:val="24"/>
        </w:rPr>
        <w:t xml:space="preserve">carefully </w:t>
      </w:r>
      <w:r w:rsidR="00341B4F">
        <w:rPr>
          <w:rFonts w:ascii="Times New Roman" w:hAnsi="Times New Roman" w:cs="Times New Roman"/>
          <w:sz w:val="24"/>
          <w:szCs w:val="24"/>
        </w:rPr>
        <w:t>placed into the shelter</w:t>
      </w:r>
      <w:r w:rsidR="00006630">
        <w:rPr>
          <w:rFonts w:ascii="Times New Roman" w:hAnsi="Times New Roman" w:cs="Times New Roman"/>
          <w:sz w:val="24"/>
          <w:szCs w:val="24"/>
        </w:rPr>
        <w:t xml:space="preserve"> by the experimenter</w:t>
      </w:r>
      <w:r w:rsidR="00341B4F">
        <w:rPr>
          <w:rFonts w:ascii="Times New Roman" w:hAnsi="Times New Roman" w:cs="Times New Roman"/>
          <w:sz w:val="24"/>
          <w:szCs w:val="24"/>
        </w:rPr>
        <w:t>.</w:t>
      </w:r>
      <w:r w:rsidR="001515A1">
        <w:rPr>
          <w:rFonts w:ascii="Times New Roman" w:hAnsi="Times New Roman" w:cs="Times New Roman"/>
          <w:sz w:val="24"/>
          <w:szCs w:val="24"/>
        </w:rPr>
        <w:t xml:space="preserve"> This procedure minimized air exposure and reduced handling stress prior to introduction </w:t>
      </w:r>
      <w:r w:rsidR="0078248C">
        <w:rPr>
          <w:rFonts w:ascii="Times New Roman" w:hAnsi="Times New Roman" w:cs="Times New Roman"/>
          <w:sz w:val="24"/>
          <w:szCs w:val="24"/>
        </w:rPr>
        <w:t>in</w:t>
      </w:r>
      <w:r w:rsidR="001515A1">
        <w:rPr>
          <w:rFonts w:ascii="Times New Roman" w:hAnsi="Times New Roman" w:cs="Times New Roman"/>
          <w:sz w:val="24"/>
          <w:szCs w:val="24"/>
        </w:rPr>
        <w:t xml:space="preserve">to the </w:t>
      </w:r>
      <w:r w:rsidR="00101702">
        <w:rPr>
          <w:rFonts w:ascii="Times New Roman" w:hAnsi="Times New Roman" w:cs="Times New Roman"/>
          <w:sz w:val="24"/>
          <w:szCs w:val="24"/>
        </w:rPr>
        <w:t xml:space="preserve">experimental </w:t>
      </w:r>
      <w:r w:rsidR="001515A1">
        <w:rPr>
          <w:rFonts w:ascii="Times New Roman" w:hAnsi="Times New Roman" w:cs="Times New Roman"/>
          <w:sz w:val="24"/>
          <w:szCs w:val="24"/>
        </w:rPr>
        <w:t xml:space="preserve">arena. However, </w:t>
      </w:r>
      <w:r w:rsidR="00BD76D7">
        <w:rPr>
          <w:rFonts w:ascii="Times New Roman" w:hAnsi="Times New Roman" w:cs="Times New Roman"/>
          <w:sz w:val="24"/>
          <w:szCs w:val="24"/>
        </w:rPr>
        <w:t>in</w:t>
      </w:r>
      <w:r w:rsidR="001515A1">
        <w:rPr>
          <w:rFonts w:ascii="Times New Roman" w:hAnsi="Times New Roman" w:cs="Times New Roman"/>
          <w:sz w:val="24"/>
          <w:szCs w:val="24"/>
        </w:rPr>
        <w:t xml:space="preserve"> instances where </w:t>
      </w:r>
      <w:r w:rsidR="00BD76D7">
        <w:rPr>
          <w:rFonts w:ascii="Times New Roman" w:hAnsi="Times New Roman" w:cs="Times New Roman"/>
          <w:sz w:val="24"/>
          <w:szCs w:val="24"/>
        </w:rPr>
        <w:t xml:space="preserve">a </w:t>
      </w:r>
      <w:r w:rsidR="001515A1">
        <w:rPr>
          <w:rFonts w:ascii="Times New Roman" w:hAnsi="Times New Roman" w:cs="Times New Roman"/>
          <w:sz w:val="24"/>
          <w:szCs w:val="24"/>
        </w:rPr>
        <w:t xml:space="preserve">fish </w:t>
      </w:r>
      <w:r w:rsidR="00BD76D7">
        <w:rPr>
          <w:rFonts w:ascii="Times New Roman" w:hAnsi="Times New Roman" w:cs="Times New Roman"/>
          <w:sz w:val="24"/>
          <w:szCs w:val="24"/>
        </w:rPr>
        <w:t>was</w:t>
      </w:r>
      <w:r w:rsidR="001515A1">
        <w:rPr>
          <w:rFonts w:ascii="Times New Roman" w:hAnsi="Times New Roman" w:cs="Times New Roman"/>
          <w:sz w:val="24"/>
          <w:szCs w:val="24"/>
        </w:rPr>
        <w:t xml:space="preserve"> air exposed</w:t>
      </w:r>
      <w:r w:rsidR="00BD76D7">
        <w:rPr>
          <w:rFonts w:ascii="Times New Roman" w:hAnsi="Times New Roman" w:cs="Times New Roman"/>
          <w:sz w:val="24"/>
          <w:szCs w:val="24"/>
        </w:rPr>
        <w:t>, we</w:t>
      </w:r>
      <w:r w:rsidR="001515A1">
        <w:rPr>
          <w:rFonts w:ascii="Times New Roman" w:hAnsi="Times New Roman" w:cs="Times New Roman"/>
          <w:sz w:val="24"/>
          <w:szCs w:val="24"/>
        </w:rPr>
        <w:t xml:space="preserve"> </w:t>
      </w:r>
      <w:r w:rsidR="00BD76D7">
        <w:rPr>
          <w:rFonts w:ascii="Times New Roman" w:hAnsi="Times New Roman" w:cs="Times New Roman"/>
          <w:sz w:val="24"/>
          <w:szCs w:val="24"/>
        </w:rPr>
        <w:t xml:space="preserve">recorded </w:t>
      </w:r>
      <w:r w:rsidR="001515A1">
        <w:rPr>
          <w:rFonts w:ascii="Times New Roman" w:hAnsi="Times New Roman" w:cs="Times New Roman"/>
          <w:sz w:val="24"/>
          <w:szCs w:val="24"/>
        </w:rPr>
        <w:t xml:space="preserve">the handling time to account for differences in handling stress prior to the start of the experiment. </w:t>
      </w:r>
    </w:p>
    <w:p w14:paraId="174F316C" w14:textId="77777777" w:rsidR="00465CF3" w:rsidRDefault="00465CF3" w:rsidP="0078248C">
      <w:pPr>
        <w:spacing w:after="0" w:line="240" w:lineRule="auto"/>
        <w:ind w:firstLine="720"/>
        <w:rPr>
          <w:rFonts w:ascii="Times New Roman" w:hAnsi="Times New Roman" w:cs="Times New Roman"/>
          <w:sz w:val="24"/>
          <w:szCs w:val="24"/>
        </w:rPr>
      </w:pPr>
    </w:p>
    <w:p w14:paraId="116F26B9" w14:textId="09CDA638" w:rsidR="00615BB4" w:rsidRDefault="006343DD" w:rsidP="007824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experimental arena (</w:t>
      </w:r>
      <w:r w:rsidR="00017EE8">
        <w:rPr>
          <w:rFonts w:ascii="Times New Roman" w:hAnsi="Times New Roman" w:cs="Times New Roman"/>
          <w:sz w:val="24"/>
          <w:szCs w:val="24"/>
        </w:rPr>
        <w:t xml:space="preserve">38 </w:t>
      </w:r>
      <w:r w:rsidR="00017EE8">
        <w:rPr>
          <w:rFonts w:ascii="Times New Roman" w:hAnsi="Times New Roman" w:cs="Times New Roman"/>
          <w:sz w:val="24"/>
          <w:szCs w:val="24"/>
          <w:lang w:val="en-GB"/>
        </w:rPr>
        <w:sym w:font="Symbol" w:char="F0B4"/>
      </w:r>
      <w:r w:rsidRPr="00F83048">
        <w:rPr>
          <w:rFonts w:ascii="Times New Roman" w:hAnsi="Times New Roman" w:cs="Times New Roman"/>
          <w:sz w:val="24"/>
          <w:szCs w:val="24"/>
        </w:rPr>
        <w:t xml:space="preserve"> </w:t>
      </w:r>
      <w:r w:rsidR="00017EE8">
        <w:rPr>
          <w:rFonts w:ascii="Times New Roman" w:hAnsi="Times New Roman" w:cs="Times New Roman"/>
          <w:sz w:val="24"/>
          <w:szCs w:val="24"/>
        </w:rPr>
        <w:t xml:space="preserve">28 </w:t>
      </w:r>
      <w:r w:rsidR="00017EE8">
        <w:rPr>
          <w:rFonts w:ascii="Times New Roman" w:hAnsi="Times New Roman" w:cs="Times New Roman"/>
          <w:sz w:val="24"/>
          <w:szCs w:val="24"/>
          <w:lang w:val="en-GB"/>
        </w:rPr>
        <w:sym w:font="Symbol" w:char="F0B4"/>
      </w:r>
      <w:r w:rsidR="00F83048" w:rsidRPr="00F83048">
        <w:rPr>
          <w:rFonts w:ascii="Times New Roman" w:hAnsi="Times New Roman" w:cs="Times New Roman"/>
          <w:sz w:val="24"/>
          <w:szCs w:val="24"/>
        </w:rPr>
        <w:t xml:space="preserve"> 30</w:t>
      </w:r>
      <w:r w:rsidRPr="00F83048">
        <w:rPr>
          <w:rFonts w:ascii="Times New Roman" w:hAnsi="Times New Roman" w:cs="Times New Roman"/>
          <w:sz w:val="24"/>
          <w:szCs w:val="24"/>
        </w:rPr>
        <w:t xml:space="preserve"> cm, </w:t>
      </w:r>
      <w:r w:rsidR="00017EE8">
        <w:rPr>
          <w:rFonts w:ascii="Times New Roman" w:hAnsi="Times New Roman" w:cs="Times New Roman"/>
          <w:sz w:val="24"/>
          <w:szCs w:val="24"/>
        </w:rPr>
        <w:t xml:space="preserve">L </w:t>
      </w:r>
      <w:r w:rsidR="00017EE8">
        <w:rPr>
          <w:rFonts w:ascii="Times New Roman" w:hAnsi="Times New Roman" w:cs="Times New Roman"/>
          <w:sz w:val="24"/>
          <w:szCs w:val="24"/>
          <w:lang w:val="en-GB"/>
        </w:rPr>
        <w:sym w:font="Symbol" w:char="F0B4"/>
      </w:r>
      <w:r w:rsidR="00017EE8">
        <w:rPr>
          <w:rFonts w:ascii="Times New Roman" w:hAnsi="Times New Roman" w:cs="Times New Roman"/>
          <w:sz w:val="24"/>
          <w:szCs w:val="24"/>
        </w:rPr>
        <w:t xml:space="preserve"> W </w:t>
      </w:r>
      <w:r w:rsidR="00017EE8">
        <w:rPr>
          <w:rFonts w:ascii="Times New Roman" w:hAnsi="Times New Roman" w:cs="Times New Roman"/>
          <w:sz w:val="24"/>
          <w:szCs w:val="24"/>
          <w:lang w:val="en-GB"/>
        </w:rPr>
        <w:sym w:font="Symbol" w:char="F0B4"/>
      </w:r>
      <w:r>
        <w:rPr>
          <w:rFonts w:ascii="Times New Roman" w:hAnsi="Times New Roman" w:cs="Times New Roman"/>
          <w:sz w:val="24"/>
          <w:szCs w:val="24"/>
        </w:rPr>
        <w:t xml:space="preserve"> H) had white, opaque sides and was devoid of structure other than a novel object fixed </w:t>
      </w:r>
      <w:r w:rsidR="001515A1">
        <w:rPr>
          <w:rFonts w:ascii="Times New Roman" w:hAnsi="Times New Roman" w:cs="Times New Roman"/>
          <w:sz w:val="24"/>
          <w:szCs w:val="24"/>
        </w:rPr>
        <w:t>in the</w:t>
      </w:r>
      <w:r w:rsidR="00017EE8">
        <w:rPr>
          <w:rFonts w:ascii="Times New Roman" w:hAnsi="Times New Roman" w:cs="Times New Roman"/>
          <w:sz w:val="24"/>
          <w:szCs w:val="24"/>
        </w:rPr>
        <w:t xml:space="preserve"> </w:t>
      </w:r>
      <w:proofErr w:type="spellStart"/>
      <w:r w:rsidR="00017EE8">
        <w:rPr>
          <w:rFonts w:ascii="Times New Roman" w:hAnsi="Times New Roman" w:cs="Times New Roman"/>
          <w:sz w:val="24"/>
          <w:szCs w:val="24"/>
        </w:rPr>
        <w:t>centre</w:t>
      </w:r>
      <w:proofErr w:type="spellEnd"/>
      <w:r>
        <w:rPr>
          <w:rFonts w:ascii="Times New Roman" w:hAnsi="Times New Roman" w:cs="Times New Roman"/>
          <w:sz w:val="24"/>
          <w:szCs w:val="24"/>
        </w:rPr>
        <w:t xml:space="preserve"> (Fig. </w:t>
      </w:r>
      <w:r w:rsidR="009D735A">
        <w:rPr>
          <w:rFonts w:ascii="Times New Roman" w:hAnsi="Times New Roman" w:cs="Times New Roman"/>
          <w:sz w:val="24"/>
          <w:szCs w:val="24"/>
        </w:rPr>
        <w:t>2</w:t>
      </w:r>
      <w:r w:rsidR="00280AB6">
        <w:rPr>
          <w:rFonts w:ascii="Times New Roman" w:hAnsi="Times New Roman" w:cs="Times New Roman"/>
          <w:sz w:val="24"/>
          <w:szCs w:val="24"/>
        </w:rPr>
        <w:t>A</w:t>
      </w:r>
      <w:r>
        <w:rPr>
          <w:rFonts w:ascii="Times New Roman" w:hAnsi="Times New Roman" w:cs="Times New Roman"/>
          <w:sz w:val="24"/>
          <w:szCs w:val="24"/>
        </w:rPr>
        <w:t xml:space="preserve">). </w:t>
      </w:r>
      <w:r w:rsidR="001515A1">
        <w:rPr>
          <w:rFonts w:ascii="Times New Roman" w:hAnsi="Times New Roman" w:cs="Times New Roman"/>
          <w:sz w:val="24"/>
          <w:szCs w:val="24"/>
        </w:rPr>
        <w:t>Four novel objects were used (Fig</w:t>
      </w:r>
      <w:r w:rsidR="00280AB6">
        <w:rPr>
          <w:rFonts w:ascii="Times New Roman" w:hAnsi="Times New Roman" w:cs="Times New Roman"/>
          <w:sz w:val="24"/>
          <w:szCs w:val="24"/>
        </w:rPr>
        <w:t>. S</w:t>
      </w:r>
      <w:r w:rsidR="00465CF3">
        <w:rPr>
          <w:rFonts w:ascii="Times New Roman" w:hAnsi="Times New Roman" w:cs="Times New Roman"/>
          <w:sz w:val="24"/>
          <w:szCs w:val="24"/>
        </w:rPr>
        <w:t>1</w:t>
      </w:r>
      <w:r w:rsidR="001515A1">
        <w:rPr>
          <w:rFonts w:ascii="Times New Roman" w:hAnsi="Times New Roman" w:cs="Times New Roman"/>
          <w:sz w:val="24"/>
          <w:szCs w:val="24"/>
        </w:rPr>
        <w:t>), each measuring approximately</w:t>
      </w:r>
      <w:r w:rsidR="00280AB6">
        <w:rPr>
          <w:rFonts w:ascii="Times New Roman" w:hAnsi="Times New Roman" w:cs="Times New Roman"/>
          <w:sz w:val="24"/>
          <w:szCs w:val="24"/>
        </w:rPr>
        <w:t xml:space="preserve"> 2</w:t>
      </w:r>
      <w:r w:rsidR="00465CF3">
        <w:rPr>
          <w:rFonts w:ascii="Times New Roman" w:hAnsi="Times New Roman" w:cs="Times New Roman"/>
          <w:sz w:val="24"/>
          <w:szCs w:val="24"/>
        </w:rPr>
        <w:t xml:space="preserve"> </w:t>
      </w:r>
      <w:r w:rsidR="00280AB6">
        <w:rPr>
          <w:rFonts w:ascii="Times New Roman" w:hAnsi="Times New Roman" w:cs="Times New Roman"/>
          <w:sz w:val="24"/>
          <w:szCs w:val="24"/>
        </w:rPr>
        <w:t>cm in diameter and 8</w:t>
      </w:r>
      <w:r w:rsidR="001515A1">
        <w:rPr>
          <w:rFonts w:ascii="Times New Roman" w:hAnsi="Times New Roman" w:cs="Times New Roman"/>
          <w:sz w:val="24"/>
          <w:szCs w:val="24"/>
        </w:rPr>
        <w:t xml:space="preserve"> cm in height. </w:t>
      </w:r>
      <w:r w:rsidR="00813A60">
        <w:rPr>
          <w:rFonts w:ascii="Times New Roman" w:hAnsi="Times New Roman" w:cs="Times New Roman"/>
          <w:sz w:val="24"/>
          <w:szCs w:val="24"/>
        </w:rPr>
        <w:t>The</w:t>
      </w:r>
      <w:r w:rsidR="00F83048">
        <w:rPr>
          <w:rFonts w:ascii="Times New Roman" w:hAnsi="Times New Roman" w:cs="Times New Roman"/>
          <w:sz w:val="24"/>
          <w:szCs w:val="24"/>
        </w:rPr>
        <w:t xml:space="preserve"> object was changed when the assay was repeated</w:t>
      </w:r>
      <w:r w:rsidR="001515A1">
        <w:rPr>
          <w:rFonts w:ascii="Times New Roman" w:hAnsi="Times New Roman" w:cs="Times New Roman"/>
          <w:sz w:val="24"/>
          <w:szCs w:val="24"/>
        </w:rPr>
        <w:t>, and the order of objects was randomized between</w:t>
      </w:r>
      <w:r w:rsidR="00017EE8">
        <w:rPr>
          <w:rFonts w:ascii="Times New Roman" w:hAnsi="Times New Roman" w:cs="Times New Roman"/>
          <w:sz w:val="24"/>
          <w:szCs w:val="24"/>
        </w:rPr>
        <w:t xml:space="preserve"> fish and trials such that individual fish </w:t>
      </w:r>
      <w:r w:rsidR="001515A1">
        <w:rPr>
          <w:rFonts w:ascii="Times New Roman" w:hAnsi="Times New Roman" w:cs="Times New Roman"/>
          <w:sz w:val="24"/>
          <w:szCs w:val="24"/>
        </w:rPr>
        <w:t xml:space="preserve">were presented with each object only once. </w:t>
      </w:r>
      <w:r w:rsidR="00341B4F">
        <w:rPr>
          <w:rFonts w:ascii="Times New Roman" w:hAnsi="Times New Roman" w:cs="Times New Roman"/>
          <w:sz w:val="24"/>
          <w:szCs w:val="24"/>
        </w:rPr>
        <w:t xml:space="preserve">The experimenter </w:t>
      </w:r>
      <w:r w:rsidR="00006630">
        <w:rPr>
          <w:rFonts w:ascii="Times New Roman" w:hAnsi="Times New Roman" w:cs="Times New Roman"/>
          <w:sz w:val="24"/>
          <w:szCs w:val="24"/>
        </w:rPr>
        <w:t>positioned</w:t>
      </w:r>
      <w:r w:rsidR="00341B4F">
        <w:rPr>
          <w:rFonts w:ascii="Times New Roman" w:hAnsi="Times New Roman" w:cs="Times New Roman"/>
          <w:sz w:val="24"/>
          <w:szCs w:val="24"/>
        </w:rPr>
        <w:t xml:space="preserve"> the shelter and the fish at a fixed, pre-determined location</w:t>
      </w:r>
      <w:r>
        <w:rPr>
          <w:rFonts w:ascii="Times New Roman" w:hAnsi="Times New Roman" w:cs="Times New Roman"/>
          <w:sz w:val="24"/>
          <w:szCs w:val="24"/>
        </w:rPr>
        <w:t xml:space="preserve"> in this</w:t>
      </w:r>
      <w:r w:rsidR="00341B4F">
        <w:rPr>
          <w:rFonts w:ascii="Times New Roman" w:hAnsi="Times New Roman" w:cs="Times New Roman"/>
          <w:sz w:val="24"/>
          <w:szCs w:val="24"/>
        </w:rPr>
        <w:t xml:space="preserve"> arena</w:t>
      </w:r>
      <w:r w:rsidR="00813A60">
        <w:rPr>
          <w:rFonts w:ascii="Times New Roman" w:hAnsi="Times New Roman" w:cs="Times New Roman"/>
          <w:sz w:val="24"/>
          <w:szCs w:val="24"/>
        </w:rPr>
        <w:t xml:space="preserve"> (Fig. </w:t>
      </w:r>
      <w:r w:rsidR="009D735A">
        <w:rPr>
          <w:rFonts w:ascii="Times New Roman" w:hAnsi="Times New Roman" w:cs="Times New Roman"/>
          <w:sz w:val="24"/>
          <w:szCs w:val="24"/>
        </w:rPr>
        <w:t>2</w:t>
      </w:r>
      <w:r w:rsidR="00280AB6">
        <w:rPr>
          <w:rFonts w:ascii="Times New Roman" w:hAnsi="Times New Roman" w:cs="Times New Roman"/>
          <w:sz w:val="24"/>
          <w:szCs w:val="24"/>
        </w:rPr>
        <w:t>A</w:t>
      </w:r>
      <w:r w:rsidR="00813A60">
        <w:rPr>
          <w:rFonts w:ascii="Times New Roman" w:hAnsi="Times New Roman" w:cs="Times New Roman"/>
          <w:sz w:val="24"/>
          <w:szCs w:val="24"/>
        </w:rPr>
        <w:t xml:space="preserve">) </w:t>
      </w:r>
      <w:r w:rsidR="00341B4F">
        <w:rPr>
          <w:rFonts w:ascii="Times New Roman" w:hAnsi="Times New Roman" w:cs="Times New Roman"/>
          <w:sz w:val="24"/>
          <w:szCs w:val="24"/>
        </w:rPr>
        <w:t>and exit</w:t>
      </w:r>
      <w:r w:rsidR="005530F0">
        <w:rPr>
          <w:rFonts w:ascii="Times New Roman" w:hAnsi="Times New Roman" w:cs="Times New Roman"/>
          <w:sz w:val="24"/>
          <w:szCs w:val="24"/>
        </w:rPr>
        <w:t>ed</w:t>
      </w:r>
      <w:r w:rsidR="00341B4F">
        <w:rPr>
          <w:rFonts w:ascii="Times New Roman" w:hAnsi="Times New Roman" w:cs="Times New Roman"/>
          <w:sz w:val="24"/>
          <w:szCs w:val="24"/>
        </w:rPr>
        <w:t xml:space="preserve"> the room</w:t>
      </w:r>
      <w:r w:rsidR="00F83059">
        <w:rPr>
          <w:rFonts w:ascii="Times New Roman" w:hAnsi="Times New Roman" w:cs="Times New Roman"/>
          <w:sz w:val="24"/>
          <w:szCs w:val="24"/>
        </w:rPr>
        <w:t xml:space="preserve"> for the duration of the trial</w:t>
      </w:r>
      <w:r w:rsidR="00341B4F">
        <w:rPr>
          <w:rFonts w:ascii="Times New Roman" w:hAnsi="Times New Roman" w:cs="Times New Roman"/>
          <w:sz w:val="24"/>
          <w:szCs w:val="24"/>
        </w:rPr>
        <w:t xml:space="preserve">. </w:t>
      </w:r>
      <w:r w:rsidR="00813A60">
        <w:rPr>
          <w:rFonts w:ascii="Times New Roman" w:hAnsi="Times New Roman" w:cs="Times New Roman"/>
          <w:sz w:val="24"/>
          <w:szCs w:val="24"/>
        </w:rPr>
        <w:t xml:space="preserve">The </w:t>
      </w:r>
      <w:r w:rsidR="00FA0D9E">
        <w:rPr>
          <w:rFonts w:ascii="Times New Roman" w:hAnsi="Times New Roman" w:cs="Times New Roman"/>
          <w:sz w:val="24"/>
          <w:szCs w:val="24"/>
        </w:rPr>
        <w:t>fish</w:t>
      </w:r>
      <w:r w:rsidR="001515A1">
        <w:rPr>
          <w:rFonts w:ascii="Times New Roman" w:hAnsi="Times New Roman" w:cs="Times New Roman"/>
          <w:sz w:val="24"/>
          <w:szCs w:val="24"/>
        </w:rPr>
        <w:t xml:space="preserve"> </w:t>
      </w:r>
      <w:r w:rsidR="00813A60">
        <w:rPr>
          <w:rFonts w:ascii="Times New Roman" w:hAnsi="Times New Roman" w:cs="Times New Roman"/>
          <w:sz w:val="24"/>
          <w:szCs w:val="24"/>
        </w:rPr>
        <w:t>was then free to exit its shelter and explore its surroundings</w:t>
      </w:r>
      <w:r w:rsidR="00017EE8">
        <w:rPr>
          <w:rFonts w:ascii="Times New Roman" w:hAnsi="Times New Roman" w:cs="Times New Roman"/>
          <w:sz w:val="24"/>
          <w:szCs w:val="24"/>
        </w:rPr>
        <w:t xml:space="preserve"> over the </w:t>
      </w:r>
      <w:proofErr w:type="gramStart"/>
      <w:r w:rsidR="00017EE8">
        <w:rPr>
          <w:rFonts w:ascii="Times New Roman" w:hAnsi="Times New Roman" w:cs="Times New Roman"/>
          <w:sz w:val="24"/>
          <w:szCs w:val="24"/>
        </w:rPr>
        <w:t>25 minute</w:t>
      </w:r>
      <w:proofErr w:type="gramEnd"/>
      <w:r w:rsidR="00017EE8">
        <w:rPr>
          <w:rFonts w:ascii="Times New Roman" w:hAnsi="Times New Roman" w:cs="Times New Roman"/>
          <w:sz w:val="24"/>
          <w:szCs w:val="24"/>
        </w:rPr>
        <w:t xml:space="preserve"> duration of the trial</w:t>
      </w:r>
      <w:r w:rsidR="00813A60">
        <w:rPr>
          <w:rFonts w:ascii="Times New Roman" w:hAnsi="Times New Roman" w:cs="Times New Roman"/>
          <w:sz w:val="24"/>
          <w:szCs w:val="24"/>
        </w:rPr>
        <w:t xml:space="preserve">. </w:t>
      </w:r>
      <w:r w:rsidR="001515A1">
        <w:rPr>
          <w:rFonts w:ascii="Times New Roman" w:hAnsi="Times New Roman" w:cs="Times New Roman"/>
          <w:sz w:val="24"/>
          <w:szCs w:val="24"/>
        </w:rPr>
        <w:t>W</w:t>
      </w:r>
      <w:r w:rsidR="009A6DAF">
        <w:rPr>
          <w:rFonts w:ascii="Times New Roman" w:hAnsi="Times New Roman" w:cs="Times New Roman"/>
          <w:sz w:val="24"/>
          <w:szCs w:val="24"/>
        </w:rPr>
        <w:t xml:space="preserve">ater </w:t>
      </w:r>
      <w:r>
        <w:rPr>
          <w:rFonts w:ascii="Times New Roman" w:hAnsi="Times New Roman" w:cs="Times New Roman"/>
          <w:sz w:val="24"/>
          <w:szCs w:val="24"/>
        </w:rPr>
        <w:t xml:space="preserve">height was maintained at </w:t>
      </w:r>
      <w:r w:rsidR="00813A60">
        <w:rPr>
          <w:rFonts w:ascii="Times New Roman" w:hAnsi="Times New Roman" w:cs="Times New Roman"/>
          <w:sz w:val="24"/>
          <w:szCs w:val="24"/>
        </w:rPr>
        <w:t>7</w:t>
      </w:r>
      <w:r w:rsidR="009A6DAF">
        <w:rPr>
          <w:rFonts w:ascii="Times New Roman" w:hAnsi="Times New Roman" w:cs="Times New Roman"/>
          <w:sz w:val="24"/>
          <w:szCs w:val="24"/>
        </w:rPr>
        <w:t xml:space="preserve"> cm and </w:t>
      </w:r>
      <w:r>
        <w:rPr>
          <w:rFonts w:ascii="Times New Roman" w:hAnsi="Times New Roman" w:cs="Times New Roman"/>
          <w:sz w:val="24"/>
          <w:szCs w:val="24"/>
        </w:rPr>
        <w:t>t</w:t>
      </w:r>
      <w:r w:rsidR="009A6DAF">
        <w:rPr>
          <w:rFonts w:ascii="Times New Roman" w:hAnsi="Times New Roman" w:cs="Times New Roman"/>
          <w:sz w:val="24"/>
          <w:szCs w:val="24"/>
        </w:rPr>
        <w:t xml:space="preserve">he arena was emptied and rinsed between </w:t>
      </w:r>
      <w:r w:rsidR="00813A60">
        <w:rPr>
          <w:rFonts w:ascii="Times New Roman" w:hAnsi="Times New Roman" w:cs="Times New Roman"/>
          <w:sz w:val="24"/>
          <w:szCs w:val="24"/>
        </w:rPr>
        <w:t xml:space="preserve">each </w:t>
      </w:r>
      <w:r w:rsidR="009A6DAF">
        <w:rPr>
          <w:rFonts w:ascii="Times New Roman" w:hAnsi="Times New Roman" w:cs="Times New Roman"/>
          <w:sz w:val="24"/>
          <w:szCs w:val="24"/>
        </w:rPr>
        <w:t>trial.</w:t>
      </w:r>
      <w:r w:rsidR="007C7DA5">
        <w:rPr>
          <w:rFonts w:ascii="Times New Roman" w:hAnsi="Times New Roman" w:cs="Times New Roman"/>
          <w:sz w:val="24"/>
          <w:szCs w:val="24"/>
        </w:rPr>
        <w:t xml:space="preserve"> </w:t>
      </w:r>
      <w:r w:rsidR="001515A1">
        <w:rPr>
          <w:rFonts w:ascii="Times New Roman" w:hAnsi="Times New Roman" w:cs="Times New Roman"/>
          <w:sz w:val="24"/>
          <w:szCs w:val="24"/>
        </w:rPr>
        <w:t xml:space="preserve">At the end of each trial, the fish was </w:t>
      </w:r>
      <w:r w:rsidR="00465CF3">
        <w:rPr>
          <w:rFonts w:ascii="Times New Roman" w:hAnsi="Times New Roman" w:cs="Times New Roman"/>
          <w:sz w:val="24"/>
          <w:szCs w:val="24"/>
        </w:rPr>
        <w:t>returned to</w:t>
      </w:r>
      <w:r w:rsidR="001515A1">
        <w:rPr>
          <w:rFonts w:ascii="Times New Roman" w:hAnsi="Times New Roman" w:cs="Times New Roman"/>
          <w:sz w:val="24"/>
          <w:szCs w:val="24"/>
        </w:rPr>
        <w:t xml:space="preserve"> its holding tank with its shelter.</w:t>
      </w:r>
    </w:p>
    <w:p w14:paraId="702D4324" w14:textId="77777777" w:rsidR="00615BB4" w:rsidRDefault="00615BB4" w:rsidP="00C6174F">
      <w:pPr>
        <w:spacing w:after="0" w:line="240" w:lineRule="auto"/>
        <w:rPr>
          <w:rFonts w:ascii="Times New Roman" w:hAnsi="Times New Roman" w:cs="Times New Roman"/>
          <w:sz w:val="24"/>
          <w:szCs w:val="24"/>
        </w:rPr>
      </w:pPr>
    </w:p>
    <w:p w14:paraId="1375B803" w14:textId="4E1873BF" w:rsidR="00615BB4" w:rsidRDefault="006343DD" w:rsidP="00D902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avoid observer bias</w:t>
      </w:r>
      <w:ins w:id="8" w:author="Josefin Sundin" w:date="2016-01-26T10:59:00Z">
        <w:r w:rsidR="00B91A88">
          <w:rPr>
            <w:rFonts w:ascii="Times New Roman" w:hAnsi="Times New Roman" w:cs="Times New Roman"/>
            <w:sz w:val="24"/>
            <w:szCs w:val="24"/>
          </w:rPr>
          <w:t xml:space="preserve"> </w:t>
        </w:r>
      </w:ins>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&lt;EndNote&gt;&lt;Cite&gt;&lt;Author&gt;Holman&lt;/Author&gt;&lt;Year&gt;2015&lt;/Year&gt;&lt;RecNum&gt;1712&lt;/RecNum&gt;&lt;DisplayText&gt;(Marsh and Hanlon 2007, Holman et al. 2015)&lt;/DisplayText&gt;&lt;record&gt;&lt;rec-number&gt;1712&lt;/rec-number&gt;&lt;foreign-keys&gt;&lt;key app="EN" db-id="sd5dtwzw7ax927expzpxfpt3s55vrf9zxdzr" timestamp="1564592344"&gt;1712&lt;/key&gt;&lt;/foreign-keys&gt;&lt;ref-type name="Journal Article"&gt;17&lt;/ref-type&gt;&lt;contributors&gt;&lt;authors&gt;&lt;author&gt;Holman, Luke&lt;/author&gt;&lt;author&gt;Head, Megan L.&lt;/author&gt;&lt;author&gt;Lanfear, Robert&lt;/author&gt;&lt;author&gt;Jennions, Michael D.&lt;/author&gt;&lt;/authors&gt;&lt;/contributors&gt;&lt;titles&gt;&lt;title&gt;Evidence of Experimental Bias in the Life Sciences: Why We Need Blind Data Recording&lt;/title&gt;&lt;secondary-title&gt;PLOS Biology&lt;/secondary-title&gt;&lt;/titles&gt;&lt;periodical&gt;&lt;full-title&gt;Plos Biology&lt;/full-title&gt;&lt;/periodical&gt;&lt;pages&gt;e1002190&lt;/pages&gt;&lt;volume&gt;13&lt;/volume&gt;&lt;number&gt;7&lt;/number&gt;&lt;dates&gt;&lt;year&gt;2015&lt;/year&gt;&lt;/dates&gt;&lt;publisher&gt;Public Library of Science&lt;/publisher&gt;&lt;urls&gt;&lt;related-urls&gt;&lt;url&gt;https://doi.org/10.1371/journal.pbio.1002190&lt;/url&gt;&lt;/related-urls&gt;&lt;/urls&gt;&lt;electronic-resource-num&gt;10.1371/journal.pbio.1002190&lt;/electronic-resource-num&gt;&lt;/record&gt;&lt;/Cite&gt;&lt;Cite&gt;&lt;Author&gt;Marsh&lt;/Author&gt;&lt;Year&gt;2007&lt;/Year&gt;&lt;RecNum&gt;1713&lt;/RecNum&gt;&lt;record&gt;&lt;rec-number&gt;1713&lt;/rec-number&gt;&lt;foreign-keys&gt;&lt;key app="EN" db-id="sd5dtwzw7ax927expzpxfpt3s55vrf9zxdzr" timestamp="1564592407"&gt;1713&lt;/key&gt;&lt;/foreign-keys&gt;&lt;ref-type name="Journal Article"&gt;17&lt;/ref-type&gt;&lt;contributors&gt;&lt;authors&gt;&lt;author&gt;Marsh, David M.&lt;/author&gt;&lt;author&gt;Hanlon, Teresa J.&lt;/author&gt;&lt;/authors&gt;&lt;/contributors&gt;&lt;titles&gt;&lt;title&gt;Seeing What We Want to See: Confirmation Bias in Animal Behavior Research&lt;/title&gt;&lt;secondary-title&gt;Ethology&lt;/secondary-title&gt;&lt;/titles&gt;&lt;periodical&gt;&lt;full-title&gt;Ethology&lt;/full-title&gt;&lt;/periodical&gt;&lt;pages&gt;1089-1098&lt;/pages&gt;&lt;volume&gt;113&lt;/volume&gt;&lt;number&gt;11&lt;/number&gt;&lt;dates&gt;&lt;year&gt;2007&lt;/year&gt;&lt;/dates&gt;&lt;isbn&gt;0179-1613&lt;/isbn&gt;&lt;urls&gt;&lt;related-urls&gt;&lt;url&gt;https://onlinelibrary.wiley.com/doi/abs/10.1111/j.1439-0310.2007.01406.x&lt;/url&gt;&lt;/related-urls&gt;&lt;/urls&gt;&lt;electronic-resource-num&gt;10.1111/j.1439-0310.2007.01406.x&lt;/electronic-resource-num&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(Marsh and Hanlon 2007, Holman et al. 2015)</w:t>
      </w:r>
      <w:r w:rsidR="0063759B">
        <w:rPr>
          <w:rFonts w:ascii="Times New Roman" w:hAnsi="Times New Roman" w:cs="Times New Roman"/>
          <w:sz w:val="24"/>
          <w:szCs w:val="24"/>
        </w:rPr>
        <w:fldChar w:fldCharType="end"/>
      </w:r>
      <w:r>
        <w:rPr>
          <w:rFonts w:ascii="Times New Roman" w:hAnsi="Times New Roman" w:cs="Times New Roman"/>
          <w:sz w:val="24"/>
          <w:szCs w:val="24"/>
        </w:rPr>
        <w:t>, w</w:t>
      </w:r>
      <w:r w:rsidR="006373DD">
        <w:rPr>
          <w:rFonts w:ascii="Times New Roman" w:hAnsi="Times New Roman" w:cs="Times New Roman"/>
          <w:sz w:val="24"/>
          <w:szCs w:val="24"/>
        </w:rPr>
        <w:t xml:space="preserve">e </w:t>
      </w:r>
      <w:r w:rsidR="00B4014D">
        <w:rPr>
          <w:rFonts w:ascii="Times New Roman" w:hAnsi="Times New Roman" w:cs="Times New Roman"/>
          <w:sz w:val="24"/>
          <w:szCs w:val="24"/>
        </w:rPr>
        <w:t xml:space="preserve">extracted behavioural data from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videos </w:t>
      </w:r>
      <w:r w:rsidR="006373DD">
        <w:rPr>
          <w:rFonts w:ascii="Times New Roman" w:hAnsi="Times New Roman" w:cs="Times New Roman"/>
          <w:sz w:val="24"/>
          <w:szCs w:val="24"/>
        </w:rPr>
        <w:t xml:space="preserve">using </w:t>
      </w:r>
      <w:r w:rsidR="00B4014D">
        <w:rPr>
          <w:rFonts w:ascii="Times New Roman" w:hAnsi="Times New Roman" w:cs="Times New Roman"/>
          <w:sz w:val="24"/>
          <w:szCs w:val="24"/>
        </w:rPr>
        <w:t xml:space="preserve">the automated tracking software </w:t>
      </w:r>
      <w:proofErr w:type="spellStart"/>
      <w:r w:rsidR="00017EE8">
        <w:rPr>
          <w:rFonts w:ascii="Times New Roman" w:hAnsi="Times New Roman" w:cs="Times New Roman"/>
          <w:sz w:val="24"/>
          <w:szCs w:val="24"/>
        </w:rPr>
        <w:t>ViewPoint</w:t>
      </w:r>
      <w:proofErr w:type="spellEnd"/>
      <w:r w:rsidR="00017EE8">
        <w:rPr>
          <w:rFonts w:ascii="Times New Roman" w:hAnsi="Times New Roman" w:cs="Times New Roman"/>
          <w:sz w:val="24"/>
          <w:szCs w:val="24"/>
        </w:rPr>
        <w:t xml:space="preserve"> </w:t>
      </w:r>
      <w:r w:rsidR="006373DD">
        <w:rPr>
          <w:rFonts w:ascii="Times New Roman" w:hAnsi="Times New Roman" w:cs="Times New Roman"/>
          <w:sz w:val="24"/>
          <w:szCs w:val="24"/>
        </w:rPr>
        <w:t>(</w:t>
      </w:r>
      <w:proofErr w:type="spellStart"/>
      <w:r w:rsidR="00017EE8">
        <w:rPr>
          <w:rFonts w:ascii="Times New Roman" w:hAnsi="Times New Roman" w:cs="Times New Roman"/>
          <w:sz w:val="24"/>
          <w:szCs w:val="24"/>
        </w:rPr>
        <w:t>ZebraLab</w:t>
      </w:r>
      <w:proofErr w:type="spellEnd"/>
      <w:r w:rsidR="00B4014D">
        <w:rPr>
          <w:rFonts w:ascii="Times New Roman" w:hAnsi="Times New Roman" w:cs="Times New Roman"/>
          <w:sz w:val="24"/>
          <w:szCs w:val="24"/>
        </w:rPr>
        <w:t>, Lyon, France</w:t>
      </w:r>
      <w:r w:rsidR="006373DD">
        <w:rPr>
          <w:rFonts w:ascii="Times New Roman" w:hAnsi="Times New Roman" w:cs="Times New Roman"/>
          <w:sz w:val="24"/>
          <w:szCs w:val="24"/>
        </w:rPr>
        <w:t>)</w:t>
      </w:r>
      <w:r w:rsidR="00B4014D">
        <w:rPr>
          <w:rFonts w:ascii="Times New Roman" w:hAnsi="Times New Roman" w:cs="Times New Roman"/>
          <w:sz w:val="24"/>
          <w:szCs w:val="24"/>
        </w:rPr>
        <w:t xml:space="preserve">. For each trial, we recorded: </w:t>
      </w:r>
      <w:commentRangeStart w:id="9"/>
      <w:commentRangeStart w:id="10"/>
      <w:r w:rsidR="00B4014D">
        <w:rPr>
          <w:rFonts w:ascii="Times New Roman" w:hAnsi="Times New Roman" w:cs="Times New Roman"/>
          <w:sz w:val="24"/>
          <w:szCs w:val="24"/>
        </w:rPr>
        <w:t xml:space="preserve">1) </w:t>
      </w:r>
      <w:commentRangeEnd w:id="9"/>
      <w:r w:rsidR="00B21849">
        <w:rPr>
          <w:rStyle w:val="CommentReference"/>
        </w:rPr>
        <w:commentReference w:id="9"/>
      </w:r>
      <w:commentRangeEnd w:id="10"/>
      <w:r w:rsidR="00FE2BC9">
        <w:rPr>
          <w:rStyle w:val="CommentReference"/>
        </w:rPr>
        <w:commentReference w:id="10"/>
      </w:r>
      <w:r w:rsidR="00B4014D">
        <w:rPr>
          <w:rFonts w:ascii="Times New Roman" w:hAnsi="Times New Roman" w:cs="Times New Roman"/>
          <w:sz w:val="24"/>
          <w:szCs w:val="24"/>
        </w:rPr>
        <w:t>emergence time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time </w:t>
      </w:r>
      <w:r>
        <w:rPr>
          <w:rFonts w:ascii="Times New Roman" w:hAnsi="Times New Roman" w:cs="Times New Roman"/>
          <w:sz w:val="24"/>
          <w:szCs w:val="24"/>
        </w:rPr>
        <w:t>at which</w:t>
      </w:r>
      <w:r w:rsidR="00B4014D">
        <w:rPr>
          <w:rFonts w:ascii="Times New Roman" w:hAnsi="Times New Roman" w:cs="Times New Roman"/>
          <w:sz w:val="24"/>
          <w:szCs w:val="24"/>
        </w:rPr>
        <w:t xml:space="preserve"> the </w:t>
      </w:r>
      <w:r w:rsidR="00F83059">
        <w:rPr>
          <w:rFonts w:ascii="Times New Roman" w:hAnsi="Times New Roman" w:cs="Times New Roman"/>
          <w:sz w:val="24"/>
          <w:szCs w:val="24"/>
        </w:rPr>
        <w:t xml:space="preserve">fish’s entire body </w:t>
      </w:r>
      <w:r w:rsidR="00B4014D">
        <w:rPr>
          <w:rFonts w:ascii="Times New Roman" w:hAnsi="Times New Roman" w:cs="Times New Roman"/>
          <w:sz w:val="24"/>
          <w:szCs w:val="24"/>
        </w:rPr>
        <w:t xml:space="preserve">first exited </w:t>
      </w:r>
      <w:r w:rsidR="00F83059">
        <w:rPr>
          <w:rFonts w:ascii="Times New Roman" w:hAnsi="Times New Roman" w:cs="Times New Roman"/>
          <w:sz w:val="24"/>
          <w:szCs w:val="24"/>
        </w:rPr>
        <w:t xml:space="preserve">the </w:t>
      </w:r>
      <w:r w:rsidR="00B4014D">
        <w:rPr>
          <w:rFonts w:ascii="Times New Roman" w:hAnsi="Times New Roman" w:cs="Times New Roman"/>
          <w:sz w:val="24"/>
          <w:szCs w:val="24"/>
        </w:rPr>
        <w:t xml:space="preserve">shelter); </w:t>
      </w:r>
      <w:r w:rsidR="00921792">
        <w:rPr>
          <w:rFonts w:ascii="Times New Roman" w:hAnsi="Times New Roman" w:cs="Times New Roman"/>
          <w:sz w:val="24"/>
          <w:szCs w:val="24"/>
        </w:rPr>
        <w:t xml:space="preserve">2) </w:t>
      </w:r>
      <w:r w:rsidR="00F83048">
        <w:rPr>
          <w:rFonts w:ascii="Times New Roman" w:hAnsi="Times New Roman" w:cs="Times New Roman"/>
          <w:sz w:val="24"/>
          <w:szCs w:val="24"/>
        </w:rPr>
        <w:t>activity level (</w:t>
      </w:r>
      <w:r>
        <w:rPr>
          <w:rFonts w:ascii="Times New Roman" w:hAnsi="Times New Roman" w:cs="Times New Roman"/>
          <w:sz w:val="24"/>
          <w:szCs w:val="24"/>
        </w:rPr>
        <w:t xml:space="preserve">the </w:t>
      </w:r>
      <w:r w:rsidR="00921792">
        <w:rPr>
          <w:rFonts w:ascii="Times New Roman" w:hAnsi="Times New Roman" w:cs="Times New Roman"/>
          <w:sz w:val="24"/>
          <w:szCs w:val="24"/>
        </w:rPr>
        <w:t>distance covered per minute after emergence</w:t>
      </w:r>
      <w:r w:rsidR="00F83048">
        <w:rPr>
          <w:rFonts w:ascii="Times New Roman" w:hAnsi="Times New Roman" w:cs="Times New Roman"/>
          <w:sz w:val="24"/>
          <w:szCs w:val="24"/>
        </w:rPr>
        <w:t>)</w:t>
      </w:r>
      <w:r w:rsidR="00921792">
        <w:rPr>
          <w:rFonts w:ascii="Times New Roman" w:hAnsi="Times New Roman" w:cs="Times New Roman"/>
          <w:sz w:val="24"/>
          <w:szCs w:val="24"/>
        </w:rPr>
        <w:t>, 3</w:t>
      </w:r>
      <w:r w:rsidR="00B4014D">
        <w:rPr>
          <w:rFonts w:ascii="Times New Roman" w:hAnsi="Times New Roman" w:cs="Times New Roman"/>
          <w:sz w:val="24"/>
          <w:szCs w:val="24"/>
        </w:rPr>
        <w:t xml:space="preserve">) </w:t>
      </w:r>
      <w:r w:rsidR="00F83048">
        <w:rPr>
          <w:rFonts w:ascii="Times New Roman" w:hAnsi="Times New Roman" w:cs="Times New Roman"/>
          <w:sz w:val="24"/>
          <w:szCs w:val="24"/>
        </w:rPr>
        <w:t>sheltering (</w:t>
      </w:r>
      <w:r>
        <w:rPr>
          <w:rFonts w:ascii="Times New Roman" w:hAnsi="Times New Roman" w:cs="Times New Roman"/>
          <w:sz w:val="24"/>
          <w:szCs w:val="24"/>
        </w:rPr>
        <w:t xml:space="preserve">the </w:t>
      </w:r>
      <w:r w:rsidR="00B4014D">
        <w:rPr>
          <w:rFonts w:ascii="Times New Roman" w:hAnsi="Times New Roman" w:cs="Times New Roman"/>
          <w:sz w:val="24"/>
          <w:szCs w:val="24"/>
        </w:rPr>
        <w:t xml:space="preserve">time spent in the vicinity of the </w:t>
      </w:r>
      <w:r w:rsidR="00F83048">
        <w:rPr>
          <w:rFonts w:ascii="Times New Roman" w:hAnsi="Times New Roman" w:cs="Times New Roman"/>
          <w:sz w:val="24"/>
          <w:szCs w:val="24"/>
        </w:rPr>
        <w:t xml:space="preserve">shelter; </w:t>
      </w:r>
      <w:r w:rsidR="00B4014D">
        <w:rPr>
          <w:rFonts w:ascii="Times New Roman" w:hAnsi="Times New Roman" w:cs="Times New Roman"/>
          <w:sz w:val="24"/>
          <w:szCs w:val="24"/>
        </w:rPr>
        <w:t xml:space="preserve">zone </w:t>
      </w:r>
      <w:r w:rsidR="00B4014D" w:rsidRPr="00921792">
        <w:rPr>
          <w:rFonts w:ascii="Times New Roman" w:hAnsi="Times New Roman" w:cs="Times New Roman"/>
          <w:color w:val="FF0000"/>
          <w:sz w:val="24"/>
          <w:szCs w:val="24"/>
        </w:rPr>
        <w:t xml:space="preserve">X </w:t>
      </w:r>
      <w:r w:rsidR="00921792">
        <w:rPr>
          <w:rFonts w:ascii="Times New Roman" w:hAnsi="Times New Roman" w:cs="Times New Roman"/>
          <w:sz w:val="24"/>
          <w:szCs w:val="24"/>
        </w:rPr>
        <w:t>in Fig. 1); 4</w:t>
      </w:r>
      <w:r w:rsidR="00B4014D">
        <w:rPr>
          <w:rFonts w:ascii="Times New Roman" w:hAnsi="Times New Roman" w:cs="Times New Roman"/>
          <w:sz w:val="24"/>
          <w:szCs w:val="24"/>
        </w:rPr>
        <w:t>) thigmotaxis (</w:t>
      </w:r>
      <w:r>
        <w:rPr>
          <w:rFonts w:ascii="Times New Roman" w:hAnsi="Times New Roman" w:cs="Times New Roman"/>
          <w:sz w:val="24"/>
          <w:szCs w:val="24"/>
        </w:rPr>
        <w:t xml:space="preserve">the </w:t>
      </w:r>
      <w:r w:rsidR="00E953E3">
        <w:rPr>
          <w:rFonts w:ascii="Times New Roman" w:hAnsi="Times New Roman" w:cs="Times New Roman"/>
          <w:sz w:val="24"/>
          <w:szCs w:val="24"/>
        </w:rPr>
        <w:t>time spent within 3 cm [</w:t>
      </w:r>
      <w:r w:rsidR="004E5AE2">
        <w:rPr>
          <w:rFonts w:ascii="Times New Roman" w:hAnsi="Times New Roman" w:cs="Times New Roman"/>
          <w:sz w:val="24"/>
          <w:szCs w:val="24"/>
        </w:rPr>
        <w:t>approximately</w:t>
      </w:r>
      <w:r w:rsidR="00E953E3">
        <w:rPr>
          <w:rFonts w:ascii="Times New Roman" w:hAnsi="Times New Roman" w:cs="Times New Roman"/>
          <w:sz w:val="24"/>
          <w:szCs w:val="24"/>
        </w:rPr>
        <w:t xml:space="preserve"> 1 BL] of the arena walls)</w:t>
      </w:r>
      <w:r w:rsidR="00921792">
        <w:rPr>
          <w:rFonts w:ascii="Times New Roman" w:hAnsi="Times New Roman" w:cs="Times New Roman"/>
          <w:sz w:val="24"/>
          <w:szCs w:val="24"/>
        </w:rPr>
        <w:t>; 5</w:t>
      </w:r>
      <w:r w:rsidR="00E953E3">
        <w:rPr>
          <w:rFonts w:ascii="Times New Roman" w:hAnsi="Times New Roman" w:cs="Times New Roman"/>
          <w:sz w:val="24"/>
          <w:szCs w:val="24"/>
        </w:rPr>
        <w:t xml:space="preserve">) </w:t>
      </w:r>
      <w:r w:rsidR="00017EE8">
        <w:rPr>
          <w:rFonts w:ascii="Times New Roman" w:hAnsi="Times New Roman" w:cs="Times New Roman"/>
          <w:sz w:val="24"/>
          <w:szCs w:val="24"/>
        </w:rPr>
        <w:t>latency to</w:t>
      </w:r>
      <w:r w:rsidR="00E953E3">
        <w:rPr>
          <w:rFonts w:ascii="Times New Roman" w:hAnsi="Times New Roman" w:cs="Times New Roman"/>
          <w:sz w:val="24"/>
          <w:szCs w:val="24"/>
        </w:rPr>
        <w:t xml:space="preserve"> approach </w:t>
      </w:r>
      <w:r w:rsidR="00017EE8">
        <w:rPr>
          <w:rFonts w:ascii="Times New Roman" w:hAnsi="Times New Roman" w:cs="Times New Roman"/>
          <w:sz w:val="24"/>
          <w:szCs w:val="24"/>
        </w:rPr>
        <w:t>the novel object (within 5 cm)</w:t>
      </w:r>
      <w:del w:id="11" w:author="Dominique Roche" w:date="2021-12-23T16:48:00Z">
        <w:r w:rsidR="00E953E3" w:rsidDel="0013538C">
          <w:rPr>
            <w:rFonts w:ascii="Times New Roman" w:hAnsi="Times New Roman" w:cs="Times New Roman"/>
            <w:sz w:val="24"/>
            <w:szCs w:val="24"/>
          </w:rPr>
          <w:delText xml:space="preserve">, 6)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 xml:space="preserve">time spent within 5 cm of the novel object; 7)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 xml:space="preserve">time spent away (&gt; 3 cm) from the arena wall but not within 5 cm of the novel object; </w:delText>
        </w:r>
        <w:r w:rsidR="00F83048" w:rsidDel="0013538C">
          <w:rPr>
            <w:rFonts w:ascii="Times New Roman" w:hAnsi="Times New Roman" w:cs="Times New Roman"/>
            <w:sz w:val="24"/>
            <w:szCs w:val="24"/>
          </w:rPr>
          <w:delText xml:space="preserve">and </w:delText>
        </w:r>
        <w:r w:rsidR="00921792" w:rsidDel="0013538C">
          <w:rPr>
            <w:rFonts w:ascii="Times New Roman" w:hAnsi="Times New Roman" w:cs="Times New Roman"/>
            <w:sz w:val="24"/>
            <w:szCs w:val="24"/>
          </w:rPr>
          <w:delText xml:space="preserve">8) </w:delText>
        </w:r>
        <w:r w:rsidR="00F83048" w:rsidDel="0013538C">
          <w:rPr>
            <w:rFonts w:ascii="Times New Roman" w:hAnsi="Times New Roman" w:cs="Times New Roman"/>
            <w:sz w:val="24"/>
            <w:szCs w:val="24"/>
          </w:rPr>
          <w:delText xml:space="preserve">the </w:delText>
        </w:r>
        <w:r w:rsidR="00921792" w:rsidDel="0013538C">
          <w:rPr>
            <w:rFonts w:ascii="Times New Roman" w:hAnsi="Times New Roman" w:cs="Times New Roman"/>
            <w:sz w:val="24"/>
            <w:szCs w:val="24"/>
          </w:rPr>
          <w:delText>percent time per minute swimming at speeds &gt; 3 BL s</w:delText>
        </w:r>
        <w:r w:rsidR="00921792" w:rsidRPr="00921792" w:rsidDel="0013538C">
          <w:rPr>
            <w:rFonts w:ascii="Times New Roman" w:hAnsi="Times New Roman" w:cs="Times New Roman"/>
            <w:sz w:val="24"/>
            <w:szCs w:val="24"/>
            <w:vertAlign w:val="superscript"/>
          </w:rPr>
          <w:delText>-1</w:delText>
        </w:r>
      </w:del>
      <w:r w:rsidR="00921792">
        <w:rPr>
          <w:rFonts w:ascii="Times New Roman" w:hAnsi="Times New Roman" w:cs="Times New Roman"/>
          <w:sz w:val="24"/>
          <w:szCs w:val="24"/>
        </w:rPr>
        <w:t>.</w:t>
      </w:r>
      <w:r w:rsidR="00280AB6">
        <w:rPr>
          <w:rFonts w:ascii="Times New Roman" w:hAnsi="Times New Roman" w:cs="Times New Roman"/>
          <w:sz w:val="24"/>
          <w:szCs w:val="24"/>
        </w:rPr>
        <w:t xml:space="preserve"> The behavioural trait assessed by each metric is indicated in Table 1.</w:t>
      </w:r>
    </w:p>
    <w:p w14:paraId="26210F5A" w14:textId="77777777" w:rsidR="00D8199B" w:rsidRDefault="00D8199B" w:rsidP="00C6174F">
      <w:pPr>
        <w:spacing w:after="0" w:line="240" w:lineRule="auto"/>
        <w:rPr>
          <w:rFonts w:ascii="Times New Roman" w:hAnsi="Times New Roman" w:cs="Times New Roman"/>
          <w:sz w:val="24"/>
          <w:szCs w:val="24"/>
        </w:rPr>
      </w:pPr>
    </w:p>
    <w:p w14:paraId="5D56B561" w14:textId="3A4EFC2F" w:rsidR="00B8617F" w:rsidRPr="00B8617F" w:rsidRDefault="0078248C"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CO</w:t>
      </w:r>
      <w:r w:rsidRPr="0078248C">
        <w:rPr>
          <w:rFonts w:ascii="Times New Roman" w:hAnsi="Times New Roman" w:cs="Times New Roman"/>
          <w:b/>
          <w:i/>
          <w:sz w:val="24"/>
          <w:szCs w:val="24"/>
          <w:vertAlign w:val="subscript"/>
        </w:rPr>
        <w:t>2</w:t>
      </w:r>
      <w:r>
        <w:rPr>
          <w:rFonts w:ascii="Times New Roman" w:hAnsi="Times New Roman" w:cs="Times New Roman"/>
          <w:b/>
          <w:i/>
          <w:sz w:val="24"/>
          <w:szCs w:val="24"/>
        </w:rPr>
        <w:t xml:space="preserve"> </w:t>
      </w:r>
      <w:r w:rsidR="00B21849">
        <w:rPr>
          <w:rFonts w:ascii="Times New Roman" w:hAnsi="Times New Roman" w:cs="Times New Roman"/>
          <w:b/>
          <w:i/>
          <w:sz w:val="24"/>
          <w:szCs w:val="24"/>
        </w:rPr>
        <w:t>exposure</w:t>
      </w:r>
    </w:p>
    <w:p w14:paraId="6279213A" w14:textId="77777777" w:rsidR="00B8617F" w:rsidRDefault="00B8617F" w:rsidP="00C6174F">
      <w:pPr>
        <w:spacing w:after="0" w:line="240" w:lineRule="auto"/>
        <w:rPr>
          <w:rFonts w:ascii="Times New Roman" w:hAnsi="Times New Roman" w:cs="Times New Roman"/>
          <w:sz w:val="24"/>
          <w:szCs w:val="24"/>
        </w:rPr>
      </w:pPr>
    </w:p>
    <w:p w14:paraId="070CECBC" w14:textId="6175F200" w:rsidR="008C5149" w:rsidRDefault="00F83048" w:rsidP="0047496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all individuals had repeated the behavioural assay twice, </w:t>
      </w:r>
      <w:r w:rsidR="00B40387">
        <w:rPr>
          <w:rFonts w:ascii="Times New Roman" w:hAnsi="Times New Roman" w:cs="Times New Roman"/>
          <w:sz w:val="24"/>
          <w:szCs w:val="24"/>
        </w:rPr>
        <w:t xml:space="preserve">half of the fish (n = 37) were </w:t>
      </w:r>
      <w:r w:rsidR="00656D53">
        <w:rPr>
          <w:rFonts w:ascii="Times New Roman" w:hAnsi="Times New Roman" w:cs="Times New Roman"/>
          <w:sz w:val="24"/>
          <w:szCs w:val="24"/>
        </w:rPr>
        <w:t>maintained in</w:t>
      </w:r>
      <w:r w:rsidR="003919EC">
        <w:rPr>
          <w:rFonts w:ascii="Times New Roman" w:hAnsi="Times New Roman" w:cs="Times New Roman"/>
          <w:sz w:val="24"/>
          <w:szCs w:val="24"/>
        </w:rPr>
        <w:t xml:space="preserve"> control water at</w:t>
      </w:r>
      <w:r w:rsidR="00B40387">
        <w:rPr>
          <w:rFonts w:ascii="Times New Roman" w:hAnsi="Times New Roman" w:cs="Times New Roman"/>
          <w:sz w:val="24"/>
          <w:szCs w:val="24"/>
        </w:rPr>
        <w:t xml:space="preserve"> </w:t>
      </w:r>
      <w:r w:rsidR="00802988">
        <w:rPr>
          <w:rFonts w:ascii="Times New Roman" w:hAnsi="Times New Roman" w:cs="Times New Roman"/>
          <w:sz w:val="24"/>
          <w:szCs w:val="24"/>
        </w:rPr>
        <w:t xml:space="preserve">present-day </w:t>
      </w:r>
      <w:r w:rsidR="003919EC" w:rsidRPr="003919EC">
        <w:rPr>
          <w:rFonts w:ascii="Times New Roman" w:hAnsi="Times New Roman" w:cs="Times New Roman"/>
          <w:i/>
          <w:sz w:val="24"/>
          <w:szCs w:val="24"/>
        </w:rPr>
        <w:t>p</w:t>
      </w:r>
      <w:r w:rsidR="003919EC">
        <w:rPr>
          <w:rFonts w:ascii="Times New Roman" w:hAnsi="Times New Roman" w:cs="Times New Roman"/>
          <w:sz w:val="24"/>
          <w:szCs w:val="24"/>
        </w:rPr>
        <w:t>CO</w:t>
      </w:r>
      <w:r w:rsidR="003919EC" w:rsidRPr="003919EC">
        <w:rPr>
          <w:rFonts w:ascii="Times New Roman" w:hAnsi="Times New Roman" w:cs="Times New Roman"/>
          <w:sz w:val="24"/>
          <w:szCs w:val="24"/>
          <w:vertAlign w:val="subscript"/>
        </w:rPr>
        <w:t>2</w:t>
      </w:r>
      <w:r w:rsidR="00802988">
        <w:rPr>
          <w:rFonts w:ascii="Times New Roman" w:hAnsi="Times New Roman" w:cs="Times New Roman"/>
          <w:sz w:val="24"/>
          <w:szCs w:val="24"/>
        </w:rPr>
        <w:t xml:space="preserve"> (</w:t>
      </w:r>
      <w:r w:rsidR="00017EE8">
        <w:rPr>
          <w:rFonts w:ascii="Times New Roman" w:hAnsi="Times New Roman" w:cs="Times New Roman"/>
          <w:sz w:val="24"/>
          <w:szCs w:val="24"/>
          <w:lang w:val="en-GB"/>
        </w:rPr>
        <w:t xml:space="preserve">458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w:t>
      </w:r>
      <w:proofErr w:type="gramStart"/>
      <w:r w:rsidR="00017EE8">
        <w:rPr>
          <w:rFonts w:ascii="Times New Roman" w:hAnsi="Times New Roman" w:cs="Times New Roman"/>
          <w:sz w:val="24"/>
          <w:szCs w:val="24"/>
          <w:lang w:val="en-GB"/>
        </w:rPr>
        <w:t>17.9</w:t>
      </w:r>
      <w:r w:rsidR="00017EE8" w:rsidRPr="000529D4">
        <w:rPr>
          <w:rFonts w:ascii="Times New Roman" w:hAnsi="Times New Roman" w:cs="Times New Roman"/>
          <w:sz w:val="24"/>
          <w:szCs w:val="24"/>
          <w:lang w:val="en-GB"/>
        </w:rPr>
        <w:t xml:space="preserve"> </w:t>
      </w:r>
      <w:r w:rsidR="00802988" w:rsidRPr="00802988">
        <w:rPr>
          <w:rFonts w:ascii="Times New Roman" w:hAnsi="Times New Roman" w:cs="Times New Roman"/>
          <w:sz w:val="24"/>
          <w:szCs w:val="24"/>
        </w:rPr>
        <w:t xml:space="preserve"> </w:t>
      </w:r>
      <w:proofErr w:type="spellStart"/>
      <w:r w:rsidR="00802988" w:rsidRPr="00802988">
        <w:rPr>
          <w:rFonts w:ascii="Times New Roman" w:hAnsi="Times New Roman" w:cs="Times New Roman"/>
          <w:sz w:val="24"/>
          <w:szCs w:val="24"/>
        </w:rPr>
        <w:t>μ</w:t>
      </w:r>
      <w:proofErr w:type="gramEnd"/>
      <w:r w:rsidR="00802988" w:rsidRPr="00802988">
        <w:rPr>
          <w:rFonts w:ascii="Times New Roman" w:hAnsi="Times New Roman" w:cs="Times New Roman"/>
          <w:sz w:val="24"/>
          <w:szCs w:val="24"/>
        </w:rPr>
        <w:t>atm</w:t>
      </w:r>
      <w:proofErr w:type="spellEnd"/>
      <w:r w:rsidR="00017EE8">
        <w:rPr>
          <w:rFonts w:ascii="Times New Roman" w:hAnsi="Times New Roman" w:cs="Times New Roman"/>
          <w:sz w:val="24"/>
          <w:szCs w:val="24"/>
        </w:rPr>
        <w:t xml:space="preserve"> </w:t>
      </w:r>
      <w:r w:rsidR="00017EE8">
        <w:rPr>
          <w:rFonts w:ascii="Times New Roman" w:hAnsi="Times New Roman" w:cs="Times New Roman"/>
          <w:sz w:val="24"/>
          <w:szCs w:val="24"/>
          <w:lang w:val="en-GB"/>
        </w:rPr>
        <w:t xml:space="preserve">(mean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SD))</w:t>
      </w:r>
      <w:r w:rsidR="00802988" w:rsidRPr="00802988">
        <w:rPr>
          <w:rFonts w:ascii="Times New Roman" w:hAnsi="Times New Roman" w:cs="Times New Roman"/>
          <w:sz w:val="24"/>
          <w:szCs w:val="24"/>
        </w:rPr>
        <w:t xml:space="preserve"> </w:t>
      </w:r>
      <w:r w:rsidR="00802988">
        <w:rPr>
          <w:rFonts w:ascii="Times New Roman" w:hAnsi="Times New Roman" w:cs="Times New Roman"/>
          <w:sz w:val="24"/>
          <w:szCs w:val="24"/>
        </w:rPr>
        <w:t xml:space="preserve">and the other half (n = 37) </w:t>
      </w:r>
      <w:r w:rsidR="00656D53">
        <w:rPr>
          <w:rFonts w:ascii="Times New Roman" w:hAnsi="Times New Roman" w:cs="Times New Roman"/>
          <w:sz w:val="24"/>
          <w:szCs w:val="24"/>
        </w:rPr>
        <w:t xml:space="preserve">were exposed </w:t>
      </w:r>
      <w:r w:rsidR="00802988">
        <w:rPr>
          <w:rFonts w:ascii="Times New Roman" w:hAnsi="Times New Roman" w:cs="Times New Roman"/>
          <w:sz w:val="24"/>
          <w:szCs w:val="24"/>
        </w:rPr>
        <w:t xml:space="preserve">to end-of-century </w:t>
      </w:r>
      <w:r w:rsidR="003919EC" w:rsidRPr="003919EC">
        <w:rPr>
          <w:rFonts w:ascii="Times New Roman" w:hAnsi="Times New Roman" w:cs="Times New Roman"/>
          <w:i/>
          <w:sz w:val="24"/>
          <w:szCs w:val="24"/>
        </w:rPr>
        <w:t>p</w:t>
      </w:r>
      <w:r w:rsidR="00B40387">
        <w:rPr>
          <w:rFonts w:ascii="Times New Roman" w:hAnsi="Times New Roman" w:cs="Times New Roman"/>
          <w:sz w:val="24"/>
          <w:szCs w:val="24"/>
        </w:rPr>
        <w:t>CO</w:t>
      </w:r>
      <w:r w:rsidR="00B40387">
        <w:rPr>
          <w:rFonts w:ascii="Times New Roman" w:hAnsi="Times New Roman" w:cs="Times New Roman"/>
          <w:sz w:val="24"/>
          <w:szCs w:val="24"/>
          <w:vertAlign w:val="subscript"/>
        </w:rPr>
        <w:t>2</w:t>
      </w:r>
      <w:r w:rsidR="00B40387">
        <w:rPr>
          <w:rFonts w:ascii="Times New Roman" w:hAnsi="Times New Roman" w:cs="Times New Roman"/>
          <w:sz w:val="24"/>
          <w:szCs w:val="24"/>
        </w:rPr>
        <w:t xml:space="preserve"> </w:t>
      </w:r>
      <w:r w:rsidR="00A91CBD">
        <w:rPr>
          <w:rFonts w:ascii="Times New Roman" w:hAnsi="Times New Roman" w:cs="Times New Roman"/>
          <w:sz w:val="24"/>
          <w:szCs w:val="24"/>
        </w:rPr>
        <w:t xml:space="preserve">levels </w:t>
      </w:r>
      <w:r w:rsidR="00802988">
        <w:rPr>
          <w:rFonts w:ascii="Times New Roman" w:hAnsi="Times New Roman" w:cs="Times New Roman"/>
          <w:sz w:val="24"/>
          <w:szCs w:val="24"/>
        </w:rPr>
        <w:t>(</w:t>
      </w:r>
      <w:r w:rsidR="00017EE8">
        <w:rPr>
          <w:rFonts w:ascii="Times New Roman" w:hAnsi="Times New Roman" w:cs="Times New Roman"/>
          <w:sz w:val="24"/>
          <w:szCs w:val="24"/>
          <w:lang w:val="en-GB"/>
        </w:rPr>
        <w:t xml:space="preserve">1107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170</w:t>
      </w:r>
      <w:r w:rsidR="00017EE8" w:rsidRPr="000529D4">
        <w:rPr>
          <w:rFonts w:ascii="Times New Roman" w:hAnsi="Times New Roman" w:cs="Times New Roman"/>
          <w:sz w:val="24"/>
          <w:szCs w:val="24"/>
          <w:lang w:val="en-GB"/>
        </w:rPr>
        <w:t xml:space="preserve"> </w:t>
      </w:r>
      <w:proofErr w:type="spellStart"/>
      <w:r w:rsidR="00017EE8" w:rsidRPr="000529D4">
        <w:rPr>
          <w:rFonts w:ascii="Times New Roman" w:hAnsi="Times New Roman" w:cs="Times New Roman"/>
          <w:sz w:val="24"/>
          <w:szCs w:val="24"/>
          <w:lang w:val="en-GB"/>
        </w:rPr>
        <w:t>μatm</w:t>
      </w:r>
      <w:proofErr w:type="spellEnd"/>
      <w:r w:rsidR="00017EE8" w:rsidRPr="00770C52">
        <w:rPr>
          <w:rFonts w:ascii="Times New Roman" w:hAnsi="Times New Roman" w:cs="Times New Roman"/>
          <w:sz w:val="24"/>
          <w:szCs w:val="24"/>
          <w:lang w:val="en-GB"/>
        </w:rPr>
        <w:t xml:space="preserve"> </w:t>
      </w:r>
      <w:r w:rsidR="00017EE8">
        <w:rPr>
          <w:rFonts w:ascii="Times New Roman" w:hAnsi="Times New Roman" w:cs="Times New Roman"/>
          <w:sz w:val="24"/>
          <w:szCs w:val="24"/>
          <w:lang w:val="en-GB"/>
        </w:rPr>
        <w:t xml:space="preserve">(mean </w:t>
      </w:r>
      <w:r w:rsidR="00017EE8">
        <w:rPr>
          <w:rFonts w:ascii="Times New Roman" w:hAnsi="Times New Roman" w:cs="Times New Roman"/>
          <w:sz w:val="24"/>
          <w:szCs w:val="24"/>
          <w:lang w:val="en-GB"/>
        </w:rPr>
        <w:sym w:font="Symbol" w:char="F0B1"/>
      </w:r>
      <w:r w:rsidR="00017EE8">
        <w:rPr>
          <w:rFonts w:ascii="Times New Roman" w:hAnsi="Times New Roman" w:cs="Times New Roman"/>
          <w:sz w:val="24"/>
          <w:szCs w:val="24"/>
          <w:lang w:val="en-GB"/>
        </w:rPr>
        <w:t xml:space="preserve"> SD)</w:t>
      </w:r>
      <w:r w:rsidR="00802988">
        <w:rPr>
          <w:rFonts w:ascii="Times New Roman" w:hAnsi="Times New Roman" w:cs="Times New Roman"/>
          <w:sz w:val="24"/>
          <w:szCs w:val="24"/>
        </w:rPr>
        <w:t>)</w:t>
      </w:r>
      <w:r w:rsidR="00B67C9B">
        <w:rPr>
          <w:rFonts w:ascii="Times New Roman" w:hAnsi="Times New Roman" w:cs="Times New Roman"/>
          <w:sz w:val="24"/>
          <w:szCs w:val="24"/>
        </w:rPr>
        <w:t xml:space="preserve"> </w:t>
      </w:r>
      <w:r w:rsidR="003919EC">
        <w:rPr>
          <w:rFonts w:ascii="Times New Roman" w:hAnsi="Times New Roman" w:cs="Times New Roman"/>
          <w:sz w:val="24"/>
          <w:szCs w:val="24"/>
        </w:rPr>
        <w:t>during</w:t>
      </w:r>
      <w:r w:rsidR="00B67C9B">
        <w:rPr>
          <w:rFonts w:ascii="Times New Roman" w:hAnsi="Times New Roman" w:cs="Times New Roman"/>
          <w:sz w:val="24"/>
          <w:szCs w:val="24"/>
        </w:rPr>
        <w:t xml:space="preserve"> </w:t>
      </w:r>
      <w:commentRangeStart w:id="12"/>
      <w:r w:rsidR="00B67C9B">
        <w:rPr>
          <w:rFonts w:ascii="Times New Roman" w:hAnsi="Times New Roman" w:cs="Times New Roman"/>
          <w:sz w:val="24"/>
          <w:szCs w:val="24"/>
        </w:rPr>
        <w:t xml:space="preserve">four </w:t>
      </w:r>
      <w:r w:rsidR="00F83059">
        <w:rPr>
          <w:rFonts w:ascii="Times New Roman" w:hAnsi="Times New Roman" w:cs="Times New Roman"/>
          <w:sz w:val="24"/>
          <w:szCs w:val="24"/>
        </w:rPr>
        <w:t xml:space="preserve">to six </w:t>
      </w:r>
      <w:r w:rsidR="00B67C9B">
        <w:rPr>
          <w:rFonts w:ascii="Times New Roman" w:hAnsi="Times New Roman" w:cs="Times New Roman"/>
          <w:sz w:val="24"/>
          <w:szCs w:val="24"/>
        </w:rPr>
        <w:t>days</w:t>
      </w:r>
      <w:commentRangeEnd w:id="12"/>
      <w:r w:rsidR="00017EE8">
        <w:rPr>
          <w:rStyle w:val="CommentReference"/>
        </w:rPr>
        <w:commentReference w:id="12"/>
      </w:r>
      <w:r w:rsidR="005962CB">
        <w:rPr>
          <w:rFonts w:ascii="Times New Roman" w:hAnsi="Times New Roman" w:cs="Times New Roman"/>
          <w:sz w:val="24"/>
          <w:szCs w:val="24"/>
        </w:rPr>
        <w:t xml:space="preserve"> (Fig. S2)</w:t>
      </w:r>
      <w:r w:rsidR="00017EE8">
        <w:rPr>
          <w:rFonts w:ascii="Times New Roman" w:hAnsi="Times New Roman" w:cs="Times New Roman"/>
          <w:sz w:val="24"/>
          <w:szCs w:val="24"/>
        </w:rPr>
        <w:t>. P</w:t>
      </w:r>
      <w:r w:rsidR="003919EC">
        <w:rPr>
          <w:rFonts w:ascii="Times New Roman" w:hAnsi="Times New Roman" w:cs="Times New Roman"/>
          <w:sz w:val="24"/>
          <w:szCs w:val="24"/>
        </w:rPr>
        <w:t xml:space="preserve">revious studies report that 2 days </w:t>
      </w:r>
      <w:r w:rsidR="00FD5AAF">
        <w:rPr>
          <w:rFonts w:ascii="Times New Roman" w:hAnsi="Times New Roman" w:cs="Times New Roman"/>
          <w:sz w:val="24"/>
          <w:szCs w:val="24"/>
        </w:rPr>
        <w:t xml:space="preserve">of </w:t>
      </w:r>
      <w:r w:rsidR="003919EC">
        <w:rPr>
          <w:rFonts w:ascii="Times New Roman" w:hAnsi="Times New Roman" w:cs="Times New Roman"/>
          <w:sz w:val="24"/>
          <w:szCs w:val="24"/>
        </w:rPr>
        <w:t xml:space="preserve">exposure is sufficient to detect behavioural impairments and that longer exposure durations </w:t>
      </w:r>
      <w:r w:rsidR="00017EE8">
        <w:rPr>
          <w:rFonts w:ascii="Times New Roman" w:hAnsi="Times New Roman" w:cs="Times New Roman"/>
          <w:sz w:val="24"/>
          <w:szCs w:val="24"/>
        </w:rPr>
        <w:t xml:space="preserve">(10 or 25 days) </w:t>
      </w:r>
      <w:r w:rsidR="003919EC">
        <w:rPr>
          <w:rFonts w:ascii="Times New Roman" w:hAnsi="Times New Roman" w:cs="Times New Roman"/>
          <w:sz w:val="24"/>
          <w:szCs w:val="24"/>
        </w:rPr>
        <w:t>do not alter the response</w:t>
      </w:r>
      <w:r w:rsidR="00FD5AAF">
        <w:rPr>
          <w:rFonts w:ascii="Times New Roman" w:hAnsi="Times New Roman" w:cs="Times New Roman"/>
          <w:sz w:val="24"/>
          <w:szCs w:val="24"/>
        </w:rPr>
        <w:t xml:space="preserve"> </w:t>
      </w:r>
      <w:r w:rsidR="00E16C0F">
        <w:rPr>
          <w:rFonts w:ascii="Times New Roman" w:hAnsi="Times New Roman" w:cs="Times New Roman"/>
          <w:sz w:val="24"/>
          <w:szCs w:val="24"/>
        </w:rPr>
        <w:t xml:space="preserve">any </w:t>
      </w:r>
      <w:r w:rsidR="00FD5AAF">
        <w:rPr>
          <w:rFonts w:ascii="Times New Roman" w:hAnsi="Times New Roman" w:cs="Times New Roman"/>
          <w:sz w:val="24"/>
          <w:szCs w:val="24"/>
        </w:rPr>
        <w:t>further</w:t>
      </w:r>
      <w:r w:rsidR="00B67C9B">
        <w:rPr>
          <w:rFonts w:ascii="Times New Roman" w:hAnsi="Times New Roman" w:cs="Times New Roman"/>
          <w:sz w:val="24"/>
          <w:szCs w:val="24"/>
        </w:rPr>
        <w:t xml:space="preserve"> </w:t>
      </w:r>
      <w:r w:rsidR="00284776">
        <w:rPr>
          <w:rFonts w:ascii="Times New Roman" w:hAnsi="Times New Roman" w:cs="Times New Roman"/>
          <w:sz w:val="24"/>
          <w:szCs w:val="24"/>
        </w:rPr>
        <w:fldChar w:fldCharType="begin">
          <w:fldData xml:space="preserve">PEVuZE5vdGU+PENpdGU+PEF1dGhvcj5NdW5kYXk8L0F1dGhvcj48WWVhcj4yMDEwPC9ZZWFyPjxS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</w:fldData>
        </w:fldChar>
      </w:r>
      <w:r w:rsidR="0063759B">
        <w:rPr>
          <w:rFonts w:ascii="Times New Roman" w:hAnsi="Times New Roman" w:cs="Times New Roman"/>
          <w:sz w:val="24"/>
          <w:szCs w:val="24"/>
        </w:rPr>
        <w:instrText xml:space="preserve"> ADDIN EN.CITE </w:instrText>
      </w:r>
      <w:r w:rsidR="0063759B">
        <w:rPr>
          <w:rFonts w:ascii="Times New Roman" w:hAnsi="Times New Roman" w:cs="Times New Roman"/>
          <w:sz w:val="24"/>
          <w:szCs w:val="24"/>
        </w:rPr>
        <w:fldChar w:fldCharType="begin">
          <w:fldData xml:space="preserve">PEVuZE5vdGU+PENpdGU+PEF1dGhvcj5NdW5kYXk8L0F1dGhvcj48WWVhcj4yMDEwPC9ZZWFyPjxS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</w:fldData>
        </w:fldChar>
      </w:r>
      <w:r w:rsidR="0063759B">
        <w:rPr>
          <w:rFonts w:ascii="Times New Roman" w:hAnsi="Times New Roman" w:cs="Times New Roman"/>
          <w:sz w:val="24"/>
          <w:szCs w:val="24"/>
        </w:rPr>
        <w:instrText xml:space="preserve"> ADDIN EN.CITE.DATA </w:instrText>
      </w:r>
      <w:r w:rsidR="0063759B">
        <w:rPr>
          <w:rFonts w:ascii="Times New Roman" w:hAnsi="Times New Roman" w:cs="Times New Roman"/>
          <w:sz w:val="24"/>
          <w:szCs w:val="24"/>
        </w:rPr>
      </w:r>
      <w:r w:rsidR="0063759B">
        <w:rPr>
          <w:rFonts w:ascii="Times New Roman" w:hAnsi="Times New Roman" w:cs="Times New Roman"/>
          <w:sz w:val="24"/>
          <w:szCs w:val="24"/>
        </w:rPr>
        <w:fldChar w:fldCharType="end"/>
      </w:r>
      <w:r w:rsidR="00284776">
        <w:rPr>
          <w:rFonts w:ascii="Times New Roman" w:hAnsi="Times New Roman" w:cs="Times New Roman"/>
          <w:sz w:val="24"/>
          <w:szCs w:val="24"/>
        </w:rPr>
      </w:r>
      <w:r w:rsidR="00284776">
        <w:rPr>
          <w:rFonts w:ascii="Times New Roman" w:hAnsi="Times New Roman" w:cs="Times New Roman"/>
          <w:sz w:val="24"/>
          <w:szCs w:val="24"/>
        </w:rPr>
        <w:fldChar w:fldCharType="separate"/>
      </w:r>
      <w:r w:rsidR="0063759B">
        <w:rPr>
          <w:rFonts w:ascii="Times New Roman" w:hAnsi="Times New Roman" w:cs="Times New Roman"/>
          <w:noProof/>
          <w:sz w:val="24"/>
          <w:szCs w:val="24"/>
        </w:rPr>
        <w:t>(Munday et al. 2010, Munday et al. 2013)</w:t>
      </w:r>
      <w:r w:rsidR="00284776">
        <w:rPr>
          <w:rFonts w:ascii="Times New Roman" w:hAnsi="Times New Roman" w:cs="Times New Roman"/>
          <w:sz w:val="24"/>
          <w:szCs w:val="24"/>
        </w:rPr>
        <w:fldChar w:fldCharType="end"/>
      </w:r>
      <w:r w:rsidR="0063759B">
        <w:rPr>
          <w:rFonts w:ascii="Times New Roman" w:hAnsi="Times New Roman" w:cs="Times New Roman"/>
          <w:sz w:val="24"/>
          <w:szCs w:val="24"/>
        </w:rPr>
        <w:t>.</w:t>
      </w:r>
      <w:r w:rsidR="00ED6B06">
        <w:rPr>
          <w:rFonts w:ascii="Times New Roman" w:hAnsi="Times New Roman" w:cs="Times New Roman"/>
          <w:sz w:val="24"/>
          <w:szCs w:val="24"/>
        </w:rPr>
        <w:t xml:space="preserve"> </w:t>
      </w:r>
      <w:r w:rsidR="00ED6B06" w:rsidRPr="00CF5A6B">
        <w:rPr>
          <w:rFonts w:ascii="Times New Roman" w:hAnsi="Times New Roman" w:cs="Times New Roman"/>
          <w:sz w:val="24"/>
          <w:szCs w:val="24"/>
        </w:rPr>
        <w:t xml:space="preserve">Control </w:t>
      </w:r>
      <w:r w:rsidR="00ED6B06">
        <w:rPr>
          <w:rFonts w:ascii="Times New Roman" w:hAnsi="Times New Roman" w:cs="Times New Roman"/>
          <w:sz w:val="24"/>
          <w:szCs w:val="24"/>
        </w:rPr>
        <w:t xml:space="preserve">aquaria received seawater </w:t>
      </w:r>
      <w:r w:rsidR="00B67C9B">
        <w:rPr>
          <w:rFonts w:ascii="Times New Roman" w:hAnsi="Times New Roman" w:cs="Times New Roman"/>
          <w:sz w:val="24"/>
          <w:szCs w:val="24"/>
        </w:rPr>
        <w:t xml:space="preserve">at </w:t>
      </w:r>
      <w:r w:rsidR="00A159F4">
        <w:rPr>
          <w:rFonts w:ascii="Times New Roman" w:hAnsi="Times New Roman" w:cs="Times New Roman"/>
          <w:sz w:val="24"/>
          <w:szCs w:val="24"/>
        </w:rPr>
        <w:t>~ 750</w:t>
      </w:r>
      <w:r w:rsidR="00ED6B06">
        <w:rPr>
          <w:rFonts w:ascii="Times New Roman" w:hAnsi="Times New Roman" w:cs="Times New Roman"/>
          <w:sz w:val="24"/>
          <w:szCs w:val="24"/>
        </w:rPr>
        <w:t xml:space="preserve"> </w:t>
      </w:r>
      <w:r w:rsidR="00A159F4">
        <w:rPr>
          <w:rFonts w:ascii="Times New Roman" w:hAnsi="Times New Roman" w:cs="Times New Roman"/>
          <w:sz w:val="24"/>
          <w:szCs w:val="24"/>
        </w:rPr>
        <w:t>m</w:t>
      </w:r>
      <w:r w:rsidR="00ED6B06">
        <w:rPr>
          <w:rFonts w:ascii="Times New Roman" w:hAnsi="Times New Roman" w:cs="Times New Roman"/>
          <w:sz w:val="24"/>
          <w:szCs w:val="24"/>
        </w:rPr>
        <w:t>l min</w:t>
      </w:r>
      <w:r w:rsidR="00ED6B06" w:rsidRPr="00ED6B06">
        <w:rPr>
          <w:rFonts w:ascii="Times New Roman" w:hAnsi="Times New Roman" w:cs="Times New Roman"/>
          <w:sz w:val="24"/>
          <w:szCs w:val="24"/>
          <w:vertAlign w:val="superscript"/>
        </w:rPr>
        <w:t>-1</w:t>
      </w:r>
      <w:r w:rsidR="00ED6B06">
        <w:rPr>
          <w:rFonts w:ascii="Times New Roman" w:hAnsi="Times New Roman" w:cs="Times New Roman"/>
          <w:sz w:val="24"/>
          <w:szCs w:val="24"/>
          <w:vertAlign w:val="superscript"/>
        </w:rPr>
        <w:t xml:space="preserve"> </w:t>
      </w:r>
      <w:r w:rsidR="00ED6B06">
        <w:rPr>
          <w:rFonts w:ascii="Times New Roman" w:hAnsi="Times New Roman" w:cs="Times New Roman"/>
          <w:sz w:val="24"/>
          <w:szCs w:val="24"/>
        </w:rPr>
        <w:t xml:space="preserve">from </w:t>
      </w:r>
      <w:r w:rsidR="00A159F4">
        <w:rPr>
          <w:rFonts w:ascii="Times New Roman" w:hAnsi="Times New Roman" w:cs="Times New Roman"/>
          <w:sz w:val="24"/>
          <w:szCs w:val="24"/>
        </w:rPr>
        <w:t xml:space="preserve">one of </w:t>
      </w:r>
      <w:r w:rsidR="00017EE8">
        <w:rPr>
          <w:rFonts w:ascii="Times New Roman" w:hAnsi="Times New Roman" w:cs="Times New Roman"/>
          <w:sz w:val="24"/>
          <w:szCs w:val="24"/>
        </w:rPr>
        <w:t>two flow-through 32 L</w:t>
      </w:r>
      <w:r w:rsidR="00ED6B06" w:rsidRPr="00CF5A6B">
        <w:rPr>
          <w:rFonts w:ascii="Times New Roman" w:hAnsi="Times New Roman" w:cs="Times New Roman"/>
          <w:sz w:val="24"/>
          <w:szCs w:val="24"/>
        </w:rPr>
        <w:t xml:space="preserve"> header tank</w:t>
      </w:r>
      <w:r w:rsidR="00ED6B06">
        <w:rPr>
          <w:rFonts w:ascii="Times New Roman" w:hAnsi="Times New Roman" w:cs="Times New Roman"/>
          <w:sz w:val="24"/>
          <w:szCs w:val="24"/>
        </w:rPr>
        <w:t>s</w:t>
      </w:r>
      <w:r w:rsidR="00ED6B06" w:rsidRPr="00CF5A6B">
        <w:rPr>
          <w:rFonts w:ascii="Times New Roman" w:hAnsi="Times New Roman" w:cs="Times New Roman"/>
          <w:sz w:val="24"/>
          <w:szCs w:val="24"/>
        </w:rPr>
        <w:t xml:space="preserve"> diffused with ambient air.</w:t>
      </w:r>
      <w:r w:rsidR="00ED6B06">
        <w:rPr>
          <w:rFonts w:ascii="Times New Roman" w:hAnsi="Times New Roman" w:cs="Times New Roman"/>
          <w:sz w:val="24"/>
          <w:szCs w:val="24"/>
        </w:rPr>
        <w:t xml:space="preserve"> </w:t>
      </w:r>
      <w:r w:rsidR="00AC3E3D" w:rsidRPr="00AC3E3D">
        <w:rPr>
          <w:rFonts w:ascii="Times New Roman" w:hAnsi="Times New Roman" w:cs="Times New Roman"/>
          <w:sz w:val="24"/>
          <w:szCs w:val="24"/>
        </w:rPr>
        <w:t>CO</w:t>
      </w:r>
      <w:r w:rsidR="00AC3E3D" w:rsidRPr="00AC3E3D">
        <w:rPr>
          <w:rFonts w:ascii="Times New Roman" w:hAnsi="Times New Roman" w:cs="Times New Roman"/>
          <w:sz w:val="24"/>
          <w:szCs w:val="24"/>
          <w:vertAlign w:val="subscript"/>
        </w:rPr>
        <w:t>2</w:t>
      </w:r>
      <w:r w:rsidR="00AC3E3D">
        <w:rPr>
          <w:rFonts w:ascii="Times New Roman" w:hAnsi="Times New Roman" w:cs="Times New Roman"/>
          <w:sz w:val="24"/>
          <w:szCs w:val="24"/>
        </w:rPr>
        <w:t xml:space="preserve">-treatment aquaria received water </w:t>
      </w:r>
      <w:r w:rsidR="00AD3240">
        <w:rPr>
          <w:rFonts w:ascii="Times New Roman" w:hAnsi="Times New Roman" w:cs="Times New Roman"/>
          <w:sz w:val="24"/>
          <w:szCs w:val="24"/>
        </w:rPr>
        <w:t>at ~ 750 ml min</w:t>
      </w:r>
      <w:r w:rsidR="00AD3240" w:rsidRPr="00ED6B06">
        <w:rPr>
          <w:rFonts w:ascii="Times New Roman" w:hAnsi="Times New Roman" w:cs="Times New Roman"/>
          <w:sz w:val="24"/>
          <w:szCs w:val="24"/>
          <w:vertAlign w:val="superscript"/>
        </w:rPr>
        <w:t>-1</w:t>
      </w:r>
      <w:r w:rsidR="00AD3240">
        <w:rPr>
          <w:rFonts w:ascii="Times New Roman" w:hAnsi="Times New Roman" w:cs="Times New Roman"/>
          <w:sz w:val="24"/>
          <w:szCs w:val="24"/>
          <w:vertAlign w:val="superscript"/>
        </w:rPr>
        <w:t xml:space="preserve"> </w:t>
      </w:r>
      <w:r w:rsidR="00AD3240">
        <w:rPr>
          <w:rFonts w:ascii="Times New Roman" w:hAnsi="Times New Roman" w:cs="Times New Roman"/>
          <w:sz w:val="24"/>
          <w:szCs w:val="24"/>
        </w:rPr>
        <w:t xml:space="preserve">from one of </w:t>
      </w:r>
      <w:r w:rsidR="00AC3E3D">
        <w:rPr>
          <w:rFonts w:ascii="Times New Roman" w:hAnsi="Times New Roman" w:cs="Times New Roman"/>
          <w:sz w:val="24"/>
          <w:szCs w:val="24"/>
        </w:rPr>
        <w:t>two additional</w:t>
      </w:r>
      <w:r w:rsidR="00D66D9F">
        <w:rPr>
          <w:rFonts w:ascii="Times New Roman" w:hAnsi="Times New Roman" w:cs="Times New Roman"/>
          <w:sz w:val="24"/>
          <w:szCs w:val="24"/>
        </w:rPr>
        <w:t xml:space="preserve"> aerated</w:t>
      </w:r>
      <w:r w:rsidR="00AC3E3D">
        <w:rPr>
          <w:rFonts w:ascii="Times New Roman" w:hAnsi="Times New Roman" w:cs="Times New Roman"/>
          <w:sz w:val="24"/>
          <w:szCs w:val="24"/>
        </w:rPr>
        <w:t xml:space="preserve"> header tanks (32</w:t>
      </w:r>
      <w:r w:rsidR="00017EE8">
        <w:rPr>
          <w:rFonts w:ascii="Times New Roman" w:hAnsi="Times New Roman" w:cs="Times New Roman"/>
          <w:sz w:val="24"/>
          <w:szCs w:val="24"/>
        </w:rPr>
        <w:t xml:space="preserve"> L</w:t>
      </w:r>
      <w:r w:rsidR="00AC3E3D">
        <w:rPr>
          <w:rFonts w:ascii="Times New Roman" w:hAnsi="Times New Roman" w:cs="Times New Roman"/>
          <w:sz w:val="24"/>
          <w:szCs w:val="24"/>
        </w:rPr>
        <w:t>,</w:t>
      </w:r>
      <w:r w:rsidR="00AC3E3D" w:rsidRPr="00CF5A6B">
        <w:rPr>
          <w:rFonts w:ascii="Times New Roman" w:hAnsi="Times New Roman" w:cs="Times New Roman"/>
          <w:sz w:val="24"/>
          <w:szCs w:val="24"/>
        </w:rPr>
        <w:t xml:space="preserve"> </w:t>
      </w:r>
      <w:r w:rsidR="00AC3E3D">
        <w:rPr>
          <w:rFonts w:ascii="Times New Roman" w:hAnsi="Times New Roman" w:cs="Times New Roman"/>
          <w:sz w:val="24"/>
          <w:szCs w:val="24"/>
        </w:rPr>
        <w:t xml:space="preserve">flow-through) in where the </w:t>
      </w:r>
      <w:r w:rsidR="00AC3E3D" w:rsidRPr="00AC3E3D">
        <w:rPr>
          <w:rFonts w:ascii="Times New Roman" w:hAnsi="Times New Roman" w:cs="Times New Roman"/>
          <w:i/>
          <w:sz w:val="24"/>
          <w:szCs w:val="24"/>
        </w:rPr>
        <w:t>p</w:t>
      </w:r>
      <w:r w:rsidR="00AC3E3D">
        <w:rPr>
          <w:rFonts w:ascii="Times New Roman" w:hAnsi="Times New Roman" w:cs="Times New Roman"/>
          <w:sz w:val="24"/>
          <w:szCs w:val="24"/>
        </w:rPr>
        <w:t>CO</w:t>
      </w:r>
      <w:r w:rsidR="00AC3E3D" w:rsidRPr="00AC3E3D">
        <w:rPr>
          <w:rFonts w:ascii="Times New Roman" w:hAnsi="Times New Roman" w:cs="Times New Roman"/>
          <w:sz w:val="24"/>
          <w:szCs w:val="24"/>
          <w:vertAlign w:val="subscript"/>
        </w:rPr>
        <w:t>2</w:t>
      </w:r>
      <w:r w:rsidR="00AC3E3D">
        <w:rPr>
          <w:rFonts w:ascii="Times New Roman" w:hAnsi="Times New Roman" w:cs="Times New Roman"/>
          <w:sz w:val="24"/>
          <w:szCs w:val="24"/>
        </w:rPr>
        <w:t xml:space="preserve"> level was gradually increased over 24h using pH stat computers </w:t>
      </w:r>
      <w:r w:rsidR="00A159F4" w:rsidRPr="00CF5A6B">
        <w:rPr>
          <w:rFonts w:ascii="Times New Roman" w:hAnsi="Times New Roman" w:cs="Times New Roman"/>
          <w:sz w:val="24"/>
          <w:szCs w:val="24"/>
        </w:rPr>
        <w:t>(Aqua Medic GmbH,</w:t>
      </w:r>
      <w:r w:rsidR="00A159F4">
        <w:rPr>
          <w:rFonts w:ascii="Times New Roman" w:hAnsi="Times New Roman" w:cs="Times New Roman"/>
          <w:sz w:val="24"/>
          <w:szCs w:val="24"/>
        </w:rPr>
        <w:t xml:space="preserve"> </w:t>
      </w:r>
      <w:proofErr w:type="spellStart"/>
      <w:r w:rsidR="00A159F4" w:rsidRPr="00CF5A6B">
        <w:rPr>
          <w:rFonts w:ascii="Times New Roman" w:hAnsi="Times New Roman" w:cs="Times New Roman"/>
          <w:sz w:val="24"/>
          <w:szCs w:val="24"/>
        </w:rPr>
        <w:t>Bissendorf</w:t>
      </w:r>
      <w:proofErr w:type="spellEnd"/>
      <w:r w:rsidR="00A159F4" w:rsidRPr="00CF5A6B">
        <w:rPr>
          <w:rFonts w:ascii="Times New Roman" w:hAnsi="Times New Roman" w:cs="Times New Roman"/>
          <w:sz w:val="24"/>
          <w:szCs w:val="24"/>
        </w:rPr>
        <w:t>, Germany)</w:t>
      </w:r>
      <w:r w:rsidR="00AC3E3D">
        <w:rPr>
          <w:rFonts w:ascii="Times New Roman" w:hAnsi="Times New Roman" w:cs="Times New Roman"/>
          <w:sz w:val="24"/>
          <w:szCs w:val="24"/>
        </w:rPr>
        <w:t xml:space="preserve"> </w:t>
      </w:r>
      <w:r w:rsidR="00AC3E3D" w:rsidRPr="00AC3E3D">
        <w:rPr>
          <w:rFonts w:ascii="Times New Roman" w:hAnsi="Times New Roman" w:cs="Times New Roman"/>
          <w:sz w:val="24"/>
          <w:szCs w:val="24"/>
        </w:rPr>
        <w:t>connected to solenoid valves regulating administration of 100% CO</w:t>
      </w:r>
      <w:r w:rsidR="00AC3E3D" w:rsidRPr="00D66D9F">
        <w:rPr>
          <w:rFonts w:ascii="Times New Roman" w:hAnsi="Times New Roman" w:cs="Times New Roman"/>
          <w:sz w:val="24"/>
          <w:szCs w:val="24"/>
          <w:vertAlign w:val="subscript"/>
        </w:rPr>
        <w:t>2</w:t>
      </w:r>
      <w:ins w:id="13" w:author="Ben Speers-Roesch" w:date="2019-08-04T12:38:00Z">
        <w:r w:rsidR="00AD3240">
          <w:rPr>
            <w:rFonts w:ascii="Times New Roman" w:hAnsi="Times New Roman" w:cs="Times New Roman"/>
            <w:sz w:val="24"/>
            <w:szCs w:val="24"/>
          </w:rPr>
          <w:t>.</w:t>
        </w:r>
      </w:ins>
      <w:r w:rsidR="00A159F4" w:rsidRPr="00CF5A6B">
        <w:rPr>
          <w:rFonts w:ascii="Times New Roman" w:hAnsi="Times New Roman" w:cs="Times New Roman"/>
          <w:sz w:val="24"/>
          <w:szCs w:val="24"/>
        </w:rPr>
        <w:t xml:space="preserve"> </w:t>
      </w:r>
      <w:r w:rsidR="00ED6B06">
        <w:rPr>
          <w:rFonts w:ascii="Times New Roman" w:hAnsi="Times New Roman" w:cs="Times New Roman"/>
          <w:sz w:val="24"/>
          <w:szCs w:val="24"/>
        </w:rPr>
        <w:t xml:space="preserve">We monitored </w:t>
      </w:r>
      <w:r w:rsidR="00ED6B06" w:rsidRPr="00D66D9F">
        <w:rPr>
          <w:rFonts w:ascii="Times New Roman" w:hAnsi="Times New Roman" w:cs="Times New Roman"/>
          <w:i/>
          <w:sz w:val="24"/>
          <w:szCs w:val="24"/>
        </w:rPr>
        <w:t>p</w:t>
      </w:r>
      <w:r w:rsidR="00ED6B06" w:rsidRPr="00656D53">
        <w:rPr>
          <w:rFonts w:ascii="Times New Roman" w:hAnsi="Times New Roman" w:cs="Times New Roman"/>
          <w:sz w:val="24"/>
          <w:szCs w:val="24"/>
        </w:rPr>
        <w:t>CO</w:t>
      </w:r>
      <w:r w:rsidR="00ED6B06" w:rsidRPr="00D66D9F">
        <w:rPr>
          <w:rFonts w:ascii="Times New Roman" w:hAnsi="Times New Roman" w:cs="Times New Roman"/>
          <w:sz w:val="24"/>
          <w:szCs w:val="24"/>
          <w:vertAlign w:val="subscript"/>
        </w:rPr>
        <w:t>2</w:t>
      </w:r>
      <w:r w:rsidR="00ED6B06" w:rsidRPr="00ED6B06">
        <w:rPr>
          <w:rFonts w:ascii="Times New Roman" w:hAnsi="Times New Roman" w:cs="Times New Roman"/>
          <w:sz w:val="24"/>
          <w:szCs w:val="24"/>
        </w:rPr>
        <w:t xml:space="preserve"> </w:t>
      </w:r>
      <w:r w:rsidR="00ED6B06">
        <w:rPr>
          <w:rFonts w:ascii="Times New Roman" w:hAnsi="Times New Roman" w:cs="Times New Roman"/>
          <w:sz w:val="24"/>
          <w:szCs w:val="24"/>
        </w:rPr>
        <w:t>in the header</w:t>
      </w:r>
      <w:ins w:id="14" w:author="Josefin Sundin" w:date="2016-01-25T16:44:00Z">
        <w:r w:rsidR="00D66D9F">
          <w:rPr>
            <w:rFonts w:ascii="Times New Roman" w:hAnsi="Times New Roman" w:cs="Times New Roman"/>
            <w:sz w:val="24"/>
            <w:szCs w:val="24"/>
          </w:rPr>
          <w:t>-</w:t>
        </w:r>
      </w:ins>
      <w:r w:rsidR="00ED6B06">
        <w:rPr>
          <w:rFonts w:ascii="Times New Roman" w:hAnsi="Times New Roman" w:cs="Times New Roman"/>
          <w:sz w:val="24"/>
          <w:szCs w:val="24"/>
        </w:rPr>
        <w:t xml:space="preserve"> and holding tanks </w:t>
      </w:r>
      <w:r w:rsidR="00D66D9F">
        <w:rPr>
          <w:rFonts w:ascii="Times New Roman" w:hAnsi="Times New Roman" w:cs="Times New Roman"/>
          <w:sz w:val="24"/>
          <w:szCs w:val="24"/>
        </w:rPr>
        <w:t xml:space="preserve">daily </w:t>
      </w:r>
      <w:r w:rsidR="00EC3A1D" w:rsidRPr="000529D4">
        <w:rPr>
          <w:rFonts w:ascii="Times New Roman" w:hAnsi="Times New Roman" w:cs="Times New Roman"/>
          <w:sz w:val="24"/>
          <w:szCs w:val="24"/>
          <w:lang w:val="en-GB"/>
        </w:rPr>
        <w:t xml:space="preserve">using a </w:t>
      </w:r>
      <w:r w:rsidR="00EC3A1D" w:rsidRPr="00533356">
        <w:rPr>
          <w:rFonts w:ascii="Times New Roman" w:hAnsi="Times New Roman" w:cs="Times New Roman"/>
          <w:sz w:val="24"/>
          <w:szCs w:val="24"/>
          <w:lang w:val="en-GB"/>
        </w:rPr>
        <w:t xml:space="preserve">handheld </w:t>
      </w:r>
      <w:del w:id="15" w:author="Josefin Sundin" w:date="2019-08-09T12:46:00Z">
        <w:r w:rsidR="00EC3A1D" w:rsidRPr="000529D4" w:rsidDel="00297A49">
          <w:rPr>
            <w:rFonts w:ascii="Times New Roman" w:hAnsi="Times New Roman" w:cs="Times New Roman"/>
            <w:sz w:val="24"/>
            <w:szCs w:val="24"/>
            <w:lang w:val="en-GB"/>
          </w:rPr>
          <w:delText xml:space="preserve">infrared </w:delText>
        </w:r>
      </w:del>
      <w:r w:rsidR="00EC3A1D" w:rsidRPr="000529D4">
        <w:rPr>
          <w:rFonts w:ascii="Times New Roman" w:hAnsi="Times New Roman" w:cs="Times New Roman"/>
          <w:sz w:val="24"/>
          <w:szCs w:val="24"/>
          <w:lang w:val="en-GB"/>
        </w:rPr>
        <w:t>CO</w:t>
      </w:r>
      <w:r w:rsidR="00EC3A1D" w:rsidRPr="000529D4">
        <w:rPr>
          <w:rFonts w:ascii="Times New Roman" w:hAnsi="Times New Roman" w:cs="Times New Roman"/>
          <w:sz w:val="24"/>
          <w:szCs w:val="24"/>
          <w:vertAlign w:val="subscript"/>
          <w:lang w:val="en-GB"/>
        </w:rPr>
        <w:t>2</w:t>
      </w:r>
      <w:r w:rsidR="00EC3A1D" w:rsidRPr="000529D4">
        <w:rPr>
          <w:rFonts w:ascii="Times New Roman" w:hAnsi="Times New Roman" w:cs="Times New Roman"/>
          <w:sz w:val="24"/>
          <w:szCs w:val="24"/>
          <w:lang w:val="en-GB"/>
        </w:rPr>
        <w:t xml:space="preserve"> </w:t>
      </w:r>
      <w:del w:id="16" w:author="Josefin Sundin" w:date="2019-08-09T12:46:00Z">
        <w:r w:rsidR="00EC3A1D" w:rsidRPr="000529D4" w:rsidDel="00297A49">
          <w:rPr>
            <w:rFonts w:ascii="Times New Roman" w:hAnsi="Times New Roman" w:cs="Times New Roman"/>
            <w:sz w:val="24"/>
            <w:szCs w:val="24"/>
            <w:lang w:val="en-GB"/>
          </w:rPr>
          <w:delText xml:space="preserve">probe </w:delText>
        </w:r>
      </w:del>
      <w:r w:rsidR="00EC3A1D">
        <w:rPr>
          <w:rFonts w:ascii="Times New Roman" w:hAnsi="Times New Roman" w:cs="Times New Roman"/>
          <w:sz w:val="24"/>
          <w:szCs w:val="24"/>
          <w:lang w:val="en-GB"/>
        </w:rPr>
        <w:t>meter</w:t>
      </w:r>
      <w:r w:rsidR="00EC3A1D" w:rsidRPr="000529D4">
        <w:rPr>
          <w:rFonts w:ascii="Times New Roman" w:hAnsi="Times New Roman" w:cs="Times New Roman"/>
          <w:sz w:val="24"/>
          <w:szCs w:val="24"/>
          <w:lang w:val="en-GB"/>
        </w:rPr>
        <w:t xml:space="preserve"> </w:t>
      </w:r>
      <w:r w:rsidR="00EC3A1D">
        <w:rPr>
          <w:rFonts w:ascii="Times New Roman" w:hAnsi="Times New Roman" w:cs="Times New Roman"/>
          <w:sz w:val="24"/>
          <w:szCs w:val="24"/>
          <w:lang w:val="en-GB"/>
        </w:rPr>
        <w:t xml:space="preserve">(Vaisala GMT 222, Finland) </w:t>
      </w:r>
      <w:r w:rsidR="00EC3A1D" w:rsidRPr="00533356">
        <w:rPr>
          <w:rFonts w:ascii="Times New Roman" w:hAnsi="Times New Roman" w:cs="Times New Roman"/>
          <w:sz w:val="24"/>
          <w:szCs w:val="24"/>
          <w:lang w:val="en-GB"/>
        </w:rPr>
        <w:t>connected to an aspiration pump</w:t>
      </w:r>
      <w:r w:rsidR="00EC3A1D">
        <w:rPr>
          <w:rFonts w:ascii="Times New Roman" w:hAnsi="Times New Roman" w:cs="Times New Roman"/>
          <w:sz w:val="24"/>
          <w:szCs w:val="24"/>
          <w:lang w:val="en-GB"/>
        </w:rPr>
        <w:t xml:space="preserve"> </w:t>
      </w:r>
      <w:r w:rsidR="00EC3A1D" w:rsidRPr="000529D4">
        <w:rPr>
          <w:rFonts w:ascii="Times New Roman" w:hAnsi="Times New Roman" w:cs="Times New Roman"/>
          <w:sz w:val="24"/>
          <w:szCs w:val="24"/>
          <w:lang w:val="en-GB"/>
        </w:rPr>
        <w:t xml:space="preserve">(Vaisala GM 70, Finland) </w:t>
      </w:r>
      <w:del w:id="17" w:author="Josefin Sundin" w:date="2019-08-09T12:47:00Z">
        <w:r w:rsidR="00EC3A1D" w:rsidRPr="000529D4" w:rsidDel="00297A49">
          <w:rPr>
            <w:rFonts w:ascii="Times New Roman" w:hAnsi="Times New Roman" w:cs="Times New Roman"/>
            <w:sz w:val="24"/>
            <w:szCs w:val="24"/>
            <w:lang w:val="en-GB"/>
          </w:rPr>
          <w:delText>connected to</w:delText>
        </w:r>
      </w:del>
      <w:r w:rsidR="00EC3A1D">
        <w:rPr>
          <w:rFonts w:ascii="Times New Roman" w:hAnsi="Times New Roman" w:cs="Times New Roman"/>
          <w:sz w:val="24"/>
          <w:szCs w:val="24"/>
          <w:lang w:val="en-GB"/>
        </w:rPr>
        <w:t>and</w:t>
      </w:r>
      <w:r w:rsidR="00EC3A1D" w:rsidRPr="000529D4">
        <w:rPr>
          <w:rFonts w:ascii="Times New Roman" w:hAnsi="Times New Roman" w:cs="Times New Roman"/>
          <w:sz w:val="24"/>
          <w:szCs w:val="24"/>
          <w:lang w:val="en-GB"/>
        </w:rPr>
        <w:t xml:space="preserve"> a submerged gas-permeable PFTE probe</w:t>
      </w:r>
      <w:ins w:id="18" w:author="Josefin Sundin" w:date="2019-08-09T12:44:00Z">
        <w:r w:rsidR="00EC3A1D">
          <w:rPr>
            <w:rFonts w:ascii="Times New Roman" w:hAnsi="Times New Roman" w:cs="Times New Roman"/>
            <w:sz w:val="24"/>
            <w:szCs w:val="24"/>
            <w:lang w:val="en-GB"/>
          </w:rPr>
          <w:t xml:space="preserve"> </w:t>
        </w:r>
      </w:ins>
      <w:r w:rsidR="0063759B">
        <w:rPr>
          <w:rFonts w:ascii="Times New Roman" w:hAnsi="Times New Roman" w:cs="Times New Roman"/>
          <w:sz w:val="24"/>
          <w:szCs w:val="24"/>
        </w:rPr>
        <w:fldChar w:fldCharType="begin">
          <w:fldData xml:space="preserve">PEVuZE5vdGU+PENpdGU+PEF1dGhvcj5IYXJpPC9BdXRob3I+PFllYXI+MjAwODwvWWVhcj48UmVj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</w:fldData>
        </w:fldChar>
      </w:r>
      <w:r w:rsidR="0063759B">
        <w:rPr>
          <w:rFonts w:ascii="Times New Roman" w:hAnsi="Times New Roman" w:cs="Times New Roman"/>
          <w:sz w:val="24"/>
          <w:szCs w:val="24"/>
        </w:rPr>
        <w:instrText xml:space="preserve"> ADDIN EN.CITE </w:instrText>
      </w:r>
      <w:r w:rsidR="0063759B">
        <w:rPr>
          <w:rFonts w:ascii="Times New Roman" w:hAnsi="Times New Roman" w:cs="Times New Roman"/>
          <w:sz w:val="24"/>
          <w:szCs w:val="24"/>
        </w:rPr>
        <w:fldChar w:fldCharType="begin">
          <w:fldData xml:space="preserve">PEVuZE5vdGU+PENpdGU+PEF1dGhvcj5IYXJpPC9BdXRob3I+PFllYXI+MjAwODwvWWVhcj48UmVj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</w:fldData>
        </w:fldChar>
      </w:r>
      <w:r w:rsidR="0063759B">
        <w:rPr>
          <w:rFonts w:ascii="Times New Roman" w:hAnsi="Times New Roman" w:cs="Times New Roman"/>
          <w:sz w:val="24"/>
          <w:szCs w:val="24"/>
        </w:rPr>
        <w:instrText xml:space="preserve"> ADDIN EN.CITE.DATA </w:instrText>
      </w:r>
      <w:r w:rsidR="0063759B">
        <w:rPr>
          <w:rFonts w:ascii="Times New Roman" w:hAnsi="Times New Roman" w:cs="Times New Roman"/>
          <w:sz w:val="24"/>
          <w:szCs w:val="24"/>
        </w:rPr>
      </w:r>
      <w:r w:rsidR="0063759B">
        <w:rPr>
          <w:rFonts w:ascii="Times New Roman" w:hAnsi="Times New Roman" w:cs="Times New Roman"/>
          <w:sz w:val="24"/>
          <w:szCs w:val="24"/>
        </w:rPr>
        <w:fldChar w:fldCharType="end"/>
      </w:r>
      <w:r w:rsidR="0063759B">
        <w:rPr>
          <w:rFonts w:ascii="Times New Roman" w:hAnsi="Times New Roman" w:cs="Times New Roman"/>
          <w:sz w:val="24"/>
          <w:szCs w:val="24"/>
        </w:rPr>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(Qubit Systems, Kingston, Canada; following Hari et al. 2008, Jutfelt and Hedgärde 2013)</w:t>
      </w:r>
      <w:r w:rsidR="0063759B">
        <w:rPr>
          <w:rFonts w:ascii="Times New Roman" w:hAnsi="Times New Roman" w:cs="Times New Roman"/>
          <w:sz w:val="24"/>
          <w:szCs w:val="24"/>
        </w:rPr>
        <w:fldChar w:fldCharType="end"/>
      </w:r>
      <w:r w:rsidR="00D66D9F" w:rsidRPr="00D66D9F">
        <w:rPr>
          <w:rFonts w:ascii="Times New Roman" w:hAnsi="Times New Roman" w:cs="Times New Roman"/>
          <w:sz w:val="24"/>
          <w:szCs w:val="24"/>
        </w:rPr>
        <w:t>. The Vaisala</w:t>
      </w:r>
      <w:r w:rsidR="00D43BBA">
        <w:rPr>
          <w:rFonts w:ascii="Times New Roman" w:hAnsi="Times New Roman" w:cs="Times New Roman"/>
          <w:sz w:val="24"/>
          <w:szCs w:val="24"/>
        </w:rPr>
        <w:t xml:space="preserve"> </w:t>
      </w:r>
      <w:r w:rsidR="00D66D9F" w:rsidRPr="00D66D9F">
        <w:rPr>
          <w:rFonts w:ascii="Times New Roman" w:hAnsi="Times New Roman" w:cs="Times New Roman"/>
          <w:sz w:val="24"/>
          <w:szCs w:val="24"/>
        </w:rPr>
        <w:t>CO</w:t>
      </w:r>
      <w:r w:rsidR="00D66D9F" w:rsidRPr="00D43BBA">
        <w:rPr>
          <w:rFonts w:ascii="Times New Roman" w:hAnsi="Times New Roman" w:cs="Times New Roman"/>
          <w:sz w:val="24"/>
          <w:szCs w:val="24"/>
          <w:vertAlign w:val="subscript"/>
        </w:rPr>
        <w:t xml:space="preserve">2 </w:t>
      </w:r>
      <w:r w:rsidR="00D66D9F" w:rsidRPr="00D66D9F">
        <w:rPr>
          <w:rFonts w:ascii="Times New Roman" w:hAnsi="Times New Roman" w:cs="Times New Roman"/>
          <w:sz w:val="24"/>
          <w:szCs w:val="24"/>
        </w:rPr>
        <w:t>meter was factory calibrated</w:t>
      </w:r>
      <w:r w:rsidR="00474961" w:rsidRPr="00474961">
        <w:rPr>
          <w:rFonts w:ascii="Times New Roman" w:hAnsi="Times New Roman" w:cs="Times New Roman"/>
          <w:sz w:val="24"/>
          <w:szCs w:val="24"/>
        </w:rPr>
        <w:t xml:space="preserve"> </w:t>
      </w:r>
      <w:r w:rsidR="00474961">
        <w:rPr>
          <w:rFonts w:ascii="Times New Roman" w:hAnsi="Times New Roman" w:cs="Times New Roman"/>
          <w:sz w:val="24"/>
          <w:szCs w:val="24"/>
        </w:rPr>
        <w:t>prior to</w:t>
      </w:r>
      <w:r w:rsidR="00474961" w:rsidRPr="00D66D9F">
        <w:rPr>
          <w:rFonts w:ascii="Times New Roman" w:hAnsi="Times New Roman" w:cs="Times New Roman"/>
          <w:sz w:val="24"/>
          <w:szCs w:val="24"/>
        </w:rPr>
        <w:t xml:space="preserve"> experiment</w:t>
      </w:r>
      <w:r w:rsidR="00474961">
        <w:rPr>
          <w:rFonts w:ascii="Times New Roman" w:hAnsi="Times New Roman" w:cs="Times New Roman"/>
          <w:sz w:val="24"/>
          <w:szCs w:val="24"/>
        </w:rPr>
        <w:t>s</w:t>
      </w:r>
      <w:r w:rsidR="00D66D9F" w:rsidRPr="00D66D9F">
        <w:rPr>
          <w:rFonts w:ascii="Times New Roman" w:hAnsi="Times New Roman" w:cs="Times New Roman"/>
          <w:sz w:val="24"/>
          <w:szCs w:val="24"/>
        </w:rPr>
        <w:t xml:space="preserve"> (Vaisala</w:t>
      </w:r>
      <w:r w:rsidR="00D43BBA">
        <w:rPr>
          <w:rFonts w:ascii="Times New Roman" w:hAnsi="Times New Roman" w:cs="Times New Roman"/>
          <w:sz w:val="24"/>
          <w:szCs w:val="24"/>
        </w:rPr>
        <w:t>, Finland</w:t>
      </w:r>
      <w:r w:rsidR="00D66D9F" w:rsidRPr="00D66D9F">
        <w:rPr>
          <w:rFonts w:ascii="Times New Roman" w:hAnsi="Times New Roman" w:cs="Times New Roman"/>
          <w:sz w:val="24"/>
          <w:szCs w:val="24"/>
        </w:rPr>
        <w:t>)</w:t>
      </w:r>
      <w:r w:rsidR="00ED6B06">
        <w:rPr>
          <w:rFonts w:ascii="Times New Roman" w:hAnsi="Times New Roman" w:cs="Times New Roman"/>
          <w:sz w:val="24"/>
          <w:szCs w:val="24"/>
        </w:rPr>
        <w:t xml:space="preserve">. </w:t>
      </w:r>
      <w:r w:rsidR="0099041C">
        <w:rPr>
          <w:rFonts w:ascii="Times New Roman" w:hAnsi="Times New Roman" w:cs="Times New Roman"/>
          <w:sz w:val="24"/>
          <w:szCs w:val="24"/>
        </w:rPr>
        <w:t>The experimental design</w:t>
      </w:r>
      <w:r w:rsidR="00474961">
        <w:rPr>
          <w:rFonts w:ascii="Times New Roman" w:hAnsi="Times New Roman" w:cs="Times New Roman"/>
          <w:sz w:val="24"/>
          <w:szCs w:val="24"/>
        </w:rPr>
        <w:t xml:space="preserve"> and </w:t>
      </w:r>
      <w:r w:rsidR="00474961" w:rsidRPr="00474961">
        <w:rPr>
          <w:rFonts w:ascii="Times New Roman" w:hAnsi="Times New Roman" w:cs="Times New Roman"/>
          <w:sz w:val="24"/>
          <w:szCs w:val="24"/>
        </w:rPr>
        <w:t>CO</w:t>
      </w:r>
      <w:r w:rsidR="00474961" w:rsidRPr="00474961">
        <w:rPr>
          <w:rFonts w:ascii="Times New Roman" w:hAnsi="Times New Roman" w:cs="Times New Roman"/>
          <w:sz w:val="24"/>
          <w:szCs w:val="24"/>
          <w:vertAlign w:val="subscript"/>
        </w:rPr>
        <w:t>2</w:t>
      </w:r>
      <w:r w:rsidR="00474961">
        <w:rPr>
          <w:rFonts w:ascii="Times New Roman" w:hAnsi="Times New Roman" w:cs="Times New Roman"/>
          <w:sz w:val="24"/>
          <w:szCs w:val="24"/>
        </w:rPr>
        <w:t>-dosing system</w:t>
      </w:r>
      <w:r w:rsidR="0099041C">
        <w:rPr>
          <w:rFonts w:ascii="Times New Roman" w:hAnsi="Times New Roman" w:cs="Times New Roman"/>
          <w:sz w:val="24"/>
          <w:szCs w:val="24"/>
        </w:rPr>
        <w:t xml:space="preserve"> thus followed best practices f</w:t>
      </w:r>
      <w:r w:rsidR="0063759B">
        <w:rPr>
          <w:rFonts w:ascii="Times New Roman" w:hAnsi="Times New Roman" w:cs="Times New Roman"/>
          <w:sz w:val="24"/>
          <w:szCs w:val="24"/>
        </w:rPr>
        <w:t xml:space="preserve">or ocean acidification research </w:t>
      </w:r>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&lt;EndNote&gt;&lt;Cite&gt;&lt;Author&gt;Cornwall&lt;/Author&gt;&lt;Year&gt;2015&lt;/Year&gt;&lt;RecNum&gt;1710&lt;/RecNum&gt;&lt;DisplayText&gt;(Reibesell et al. 2011, Cornwall and Hurd 2015)&lt;/DisplayText&gt;&lt;record&gt;&lt;rec-number&gt;1710&lt;/rec-number&gt;&lt;foreign-keys&gt;&lt;key app="EN" db-id="sd5dtwzw7ax927expzpxfpt3s55vrf9zxdzr" timestamp="1564591771"&gt;1710&lt;/key&gt;&lt;/foreign-keys&gt;&lt;ref-type name="Journal Article"&gt;17&lt;/ref-type&gt;&lt;contributors&gt;&lt;authors&gt;&lt;author&gt;Cornwall, Christopher E.&lt;/author&gt;&lt;author&gt;Hurd, Catriona L.&lt;/author&gt;&lt;/authors&gt;&lt;/contributors&gt;&lt;titles&gt;&lt;title&gt;Experimental design in ocean acidification research: problems and solutions&lt;/title&gt;&lt;secondary-title&gt;ICES Journal of Marine Science&lt;/secondary-title&gt;&lt;/titles&gt;&lt;periodical&gt;&lt;full-title&gt;ICES Journal of Marine Science&lt;/full-title&gt;&lt;/periodical&gt;&lt;pages&gt;572-581&lt;/pages&gt;&lt;volume&gt;73&lt;/volume&gt;&lt;number&gt;3&lt;/number&gt;&lt;dates&gt;&lt;year&gt;2015&lt;/year&gt;&lt;/dates&gt;&lt;isbn&gt;1054-3139&lt;/isbn&gt;&lt;urls&gt;&lt;related-urls&gt;&lt;url&gt;https://doi.org/10.1093/icesjms/fsv118&lt;/url&gt;&lt;/related-urls&gt;&lt;/urls&gt;&lt;electronic-resource-num&gt;10.1093/icesjms/fsv118&lt;/electronic-resource-num&gt;&lt;access-date&gt;7/31/2019&lt;/access-date&gt;&lt;/record&gt;&lt;/Cite&gt;&lt;Cite&gt;&lt;Author&gt;Reibesell&lt;/Author&gt;&lt;Year&gt;2011&lt;/Year&gt;&lt;RecNum&gt;1711&lt;/RecNum&gt;&lt;record&gt;&lt;rec-number&gt;1711&lt;/rec-number&gt;&lt;foreign-keys&gt;&lt;key app="EN" db-id="sd5dtwzw7ax927expzpxfpt3s55vrf9zxdzr" timestamp="1564591973"&gt;1711&lt;/key&gt;&lt;/foreign-keys&gt;&lt;ref-type name="Report"&gt;27&lt;/ref-type&gt;&lt;contributors&gt;&lt;authors&gt;&lt;author&gt;Reibesell, U.&lt;/author&gt;&lt;author&gt;Fabry, V.J.&lt;/author&gt;&lt;author&gt;Hansson, L.&lt;/author&gt;&lt;author&gt;Gattuso, J-P.&lt;/author&gt;&lt;/authors&gt;&lt;tertiary-authors&gt;&lt;author&gt;Publications Office of the European Union&lt;/author&gt;&lt;/tertiary-authors&gt;&lt;/contributors&gt;&lt;titles&gt;&lt;title&gt;Guide to best practices for ocean acidification research and data reporting&lt;/title&gt;&lt;/titles&gt;&lt;pages&gt;258&lt;/pages&gt;&lt;dates&gt;&lt;year&gt;2011&lt;/year&gt;&lt;/dates&gt;&lt;pub-location&gt;Luxembourg&lt;/pub-location&gt;&lt;urls&gt;&lt;related-urls&gt;&lt;url&gt;https://www.iaea.org/ocean-acidification/page.php?page=2194.&lt;/url&gt;&lt;/related-urls&gt;&lt;/urls&gt;&lt;electronic-resource-num&gt;10.2777/66906&lt;/electronic-resource-num&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(Reibesell et al. 2011, Cornwall and Hurd 2015)</w:t>
      </w:r>
      <w:r w:rsidR="0063759B">
        <w:rPr>
          <w:rFonts w:ascii="Times New Roman" w:hAnsi="Times New Roman" w:cs="Times New Roman"/>
          <w:sz w:val="24"/>
          <w:szCs w:val="24"/>
        </w:rPr>
        <w:fldChar w:fldCharType="end"/>
      </w:r>
      <w:r w:rsidR="00474961">
        <w:rPr>
          <w:rFonts w:ascii="Times New Roman" w:hAnsi="Times New Roman" w:cs="Times New Roman"/>
          <w:sz w:val="24"/>
          <w:szCs w:val="24"/>
        </w:rPr>
        <w:t>.</w:t>
      </w:r>
      <w:r w:rsidR="001C59A1" w:rsidRPr="001C59A1">
        <w:t xml:space="preserve"> </w:t>
      </w:r>
      <w:r w:rsidR="001C59A1" w:rsidRPr="001C59A1">
        <w:rPr>
          <w:rFonts w:ascii="Times New Roman" w:hAnsi="Times New Roman" w:cs="Times New Roman"/>
          <w:sz w:val="24"/>
          <w:szCs w:val="24"/>
        </w:rPr>
        <w:t xml:space="preserve">Complete water carbonate chemistry was calculated using the constants of </w:t>
      </w:r>
      <w:commentRangeStart w:id="19"/>
      <w:r w:rsidR="001C59A1" w:rsidRPr="001C59A1">
        <w:rPr>
          <w:rFonts w:ascii="Times New Roman" w:hAnsi="Times New Roman" w:cs="Times New Roman"/>
          <w:sz w:val="24"/>
          <w:szCs w:val="24"/>
        </w:rPr>
        <w:t xml:space="preserve">Roy et al. (1993) and Dickson (1990) </w:t>
      </w:r>
      <w:commentRangeEnd w:id="19"/>
      <w:r w:rsidR="0063759B">
        <w:rPr>
          <w:rStyle w:val="CommentReference"/>
        </w:rPr>
        <w:commentReference w:id="19"/>
      </w:r>
      <w:r w:rsidR="001C59A1">
        <w:rPr>
          <w:rFonts w:ascii="Times New Roman" w:hAnsi="Times New Roman" w:cs="Times New Roman"/>
          <w:sz w:val="24"/>
          <w:szCs w:val="24"/>
        </w:rPr>
        <w:t>in CO2calc (Hansen, USGS, USA) (Table X)</w:t>
      </w:r>
      <w:r w:rsidR="001C59A1" w:rsidRPr="001C59A1">
        <w:rPr>
          <w:rFonts w:ascii="Times New Roman" w:hAnsi="Times New Roman" w:cs="Times New Roman"/>
          <w:sz w:val="24"/>
          <w:szCs w:val="24"/>
        </w:rPr>
        <w:t>.</w:t>
      </w:r>
    </w:p>
    <w:p w14:paraId="15E2A84A" w14:textId="55657A45" w:rsidR="003E51BE" w:rsidRDefault="00B67C9B" w:rsidP="00D90203">
      <w:pPr>
        <w:spacing w:after="0" w:line="240" w:lineRule="auto"/>
        <w:ind w:firstLine="720"/>
        <w:rPr>
          <w:rFonts w:ascii="Times New Roman" w:hAnsi="Times New Roman" w:cs="Times New Roman"/>
          <w:sz w:val="24"/>
          <w:szCs w:val="24"/>
        </w:rPr>
      </w:pPr>
      <w:commentRangeStart w:id="20"/>
      <w:r>
        <w:rPr>
          <w:rFonts w:ascii="Times New Roman" w:hAnsi="Times New Roman" w:cs="Times New Roman"/>
          <w:sz w:val="24"/>
          <w:szCs w:val="24"/>
        </w:rPr>
        <w:t xml:space="preserve">Following a period of four days, we repeated the behavioural assay </w:t>
      </w:r>
      <w:r w:rsidR="00280AB6">
        <w:rPr>
          <w:rFonts w:ascii="Times New Roman" w:hAnsi="Times New Roman" w:cs="Times New Roman"/>
          <w:sz w:val="24"/>
          <w:szCs w:val="24"/>
        </w:rPr>
        <w:t xml:space="preserve">described in </w:t>
      </w:r>
      <w:r w:rsidR="00280AB6" w:rsidRPr="00280AB6">
        <w:rPr>
          <w:rFonts w:ascii="Times New Roman" w:hAnsi="Times New Roman" w:cs="Times New Roman"/>
          <w:i/>
          <w:sz w:val="24"/>
          <w:szCs w:val="24"/>
        </w:rPr>
        <w:t>experiment 1</w:t>
      </w:r>
      <w:r w:rsidR="00280AB6">
        <w:rPr>
          <w:rFonts w:ascii="Times New Roman" w:hAnsi="Times New Roman" w:cs="Times New Roman"/>
          <w:sz w:val="24"/>
          <w:szCs w:val="24"/>
        </w:rPr>
        <w:t xml:space="preserve"> </w:t>
      </w:r>
      <w:r>
        <w:rPr>
          <w:rFonts w:ascii="Times New Roman" w:hAnsi="Times New Roman" w:cs="Times New Roman"/>
          <w:sz w:val="24"/>
          <w:szCs w:val="24"/>
        </w:rPr>
        <w:t>on control and CO</w:t>
      </w:r>
      <w:r>
        <w:rPr>
          <w:rFonts w:ascii="Times New Roman" w:hAnsi="Times New Roman" w:cs="Times New Roman"/>
          <w:sz w:val="24"/>
          <w:szCs w:val="24"/>
          <w:vertAlign w:val="subscript"/>
        </w:rPr>
        <w:t>2</w:t>
      </w:r>
      <w:r>
        <w:rPr>
          <w:rFonts w:ascii="Times New Roman" w:hAnsi="Times New Roman" w:cs="Times New Roman"/>
          <w:sz w:val="24"/>
          <w:szCs w:val="24"/>
        </w:rPr>
        <w:t>-treated fish</w:t>
      </w:r>
      <w:r w:rsidR="00607639">
        <w:rPr>
          <w:rFonts w:ascii="Times New Roman" w:hAnsi="Times New Roman" w:cs="Times New Roman"/>
          <w:sz w:val="24"/>
          <w:szCs w:val="24"/>
        </w:rPr>
        <w:t xml:space="preserve"> (</w:t>
      </w:r>
      <w:commentRangeStart w:id="21"/>
      <w:r w:rsidR="00607639">
        <w:rPr>
          <w:rFonts w:ascii="Times New Roman" w:hAnsi="Times New Roman" w:cs="Times New Roman"/>
          <w:sz w:val="24"/>
          <w:szCs w:val="24"/>
        </w:rPr>
        <w:t>Fig. S2</w:t>
      </w:r>
      <w:commentRangeEnd w:id="21"/>
      <w:r w:rsidR="00607639">
        <w:rPr>
          <w:rStyle w:val="CommentReference"/>
        </w:rPr>
        <w:commentReference w:id="21"/>
      </w:r>
      <w:r w:rsidR="00607639">
        <w:rPr>
          <w:rFonts w:ascii="Times New Roman" w:hAnsi="Times New Roman" w:cs="Times New Roman"/>
          <w:sz w:val="24"/>
          <w:szCs w:val="24"/>
        </w:rPr>
        <w:t>)</w:t>
      </w:r>
      <w:r w:rsidR="003E51BE">
        <w:rPr>
          <w:rFonts w:ascii="Times New Roman" w:hAnsi="Times New Roman" w:cs="Times New Roman"/>
          <w:sz w:val="24"/>
          <w:szCs w:val="24"/>
        </w:rPr>
        <w:t xml:space="preserve">. </w:t>
      </w:r>
      <w:r w:rsidR="00280AB6">
        <w:rPr>
          <w:rFonts w:ascii="Times New Roman" w:hAnsi="Times New Roman" w:cs="Times New Roman"/>
          <w:sz w:val="24"/>
          <w:szCs w:val="24"/>
        </w:rPr>
        <w:t>The assay was conducted in control or high CO</w:t>
      </w:r>
      <w:r w:rsidR="00280AB6" w:rsidRPr="00280AB6">
        <w:rPr>
          <w:rFonts w:ascii="Times New Roman" w:hAnsi="Times New Roman" w:cs="Times New Roman"/>
          <w:sz w:val="24"/>
          <w:szCs w:val="24"/>
          <w:vertAlign w:val="subscript"/>
        </w:rPr>
        <w:t>2</w:t>
      </w:r>
      <w:r w:rsidR="00280AB6">
        <w:rPr>
          <w:rFonts w:ascii="Times New Roman" w:hAnsi="Times New Roman" w:cs="Times New Roman"/>
          <w:sz w:val="24"/>
          <w:szCs w:val="24"/>
        </w:rPr>
        <w:t xml:space="preserve"> water corresponding to each fish’s treatment. </w:t>
      </w:r>
      <w:r w:rsidR="008C5149">
        <w:rPr>
          <w:rFonts w:ascii="Times New Roman" w:hAnsi="Times New Roman" w:cs="Times New Roman"/>
          <w:sz w:val="24"/>
          <w:szCs w:val="24"/>
        </w:rPr>
        <w:t>E</w:t>
      </w:r>
      <w:r w:rsidR="003E51BE">
        <w:rPr>
          <w:rFonts w:ascii="Times New Roman" w:hAnsi="Times New Roman" w:cs="Times New Roman"/>
          <w:sz w:val="24"/>
          <w:szCs w:val="24"/>
        </w:rPr>
        <w:t xml:space="preserve">ach fish was </w:t>
      </w:r>
      <w:r w:rsidR="00F83059">
        <w:rPr>
          <w:rFonts w:ascii="Times New Roman" w:hAnsi="Times New Roman" w:cs="Times New Roman"/>
          <w:sz w:val="24"/>
          <w:szCs w:val="24"/>
        </w:rPr>
        <w:t xml:space="preserve">again </w:t>
      </w:r>
      <w:r w:rsidR="003E51BE">
        <w:rPr>
          <w:rFonts w:ascii="Times New Roman" w:hAnsi="Times New Roman" w:cs="Times New Roman"/>
          <w:sz w:val="24"/>
          <w:szCs w:val="24"/>
        </w:rPr>
        <w:t>tested twice, with two days between trials.</w:t>
      </w:r>
      <w:commentRangeEnd w:id="20"/>
      <w:r w:rsidR="003A04D4">
        <w:rPr>
          <w:rStyle w:val="CommentReference"/>
        </w:rPr>
        <w:commentReference w:id="20"/>
      </w:r>
    </w:p>
    <w:p w14:paraId="335ED701" w14:textId="77777777" w:rsidR="00B67C9B" w:rsidRDefault="00B67C9B" w:rsidP="00CF5A6B">
      <w:pPr>
        <w:spacing w:after="0" w:line="240" w:lineRule="auto"/>
        <w:rPr>
          <w:rFonts w:ascii="Times New Roman" w:hAnsi="Times New Roman" w:cs="Times New Roman"/>
          <w:sz w:val="24"/>
          <w:szCs w:val="24"/>
        </w:rPr>
      </w:pPr>
    </w:p>
    <w:p w14:paraId="586B1D13" w14:textId="490030C3" w:rsidR="00C6174F" w:rsidRDefault="0078248C"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Experiment 2: </w:t>
      </w:r>
      <w:r w:rsidR="00B21849">
        <w:rPr>
          <w:rFonts w:ascii="Times New Roman" w:hAnsi="Times New Roman" w:cs="Times New Roman"/>
          <w:b/>
          <w:i/>
          <w:sz w:val="24"/>
          <w:szCs w:val="24"/>
        </w:rPr>
        <w:t>predation trials</w:t>
      </w:r>
    </w:p>
    <w:p w14:paraId="20474855" w14:textId="77777777" w:rsidR="00ED6B06" w:rsidRDefault="00ED6B06" w:rsidP="00C6174F">
      <w:pPr>
        <w:spacing w:after="0" w:line="240" w:lineRule="auto"/>
        <w:rPr>
          <w:rFonts w:ascii="Times New Roman" w:hAnsi="Times New Roman" w:cs="Times New Roman"/>
          <w:b/>
          <w:i/>
          <w:sz w:val="24"/>
          <w:szCs w:val="24"/>
        </w:rPr>
      </w:pPr>
    </w:p>
    <w:p w14:paraId="69AEA3F7" w14:textId="20B6CBB0" w:rsidR="00AA4658" w:rsidRPr="00EC3A1D" w:rsidRDefault="003E51BE" w:rsidP="00EC3A1D">
      <w:pPr>
        <w:spacing w:after="0" w:line="240" w:lineRule="auto"/>
        <w:ind w:firstLine="720"/>
        <w:rPr>
          <w:rFonts w:ascii="Times New Roman" w:hAnsi="Times New Roman" w:cs="Times New Roman"/>
          <w:color w:val="FF0000"/>
          <w:sz w:val="24"/>
          <w:szCs w:val="24"/>
          <w:lang w:val="en-GB"/>
        </w:rPr>
      </w:pPr>
      <w:r>
        <w:rPr>
          <w:rFonts w:ascii="Times New Roman" w:hAnsi="Times New Roman" w:cs="Times New Roman"/>
          <w:sz w:val="24"/>
          <w:szCs w:val="24"/>
        </w:rPr>
        <w:t xml:space="preserve">We </w:t>
      </w:r>
      <w:r w:rsidR="00223C13">
        <w:rPr>
          <w:rFonts w:ascii="Times New Roman" w:hAnsi="Times New Roman" w:cs="Times New Roman"/>
          <w:sz w:val="24"/>
          <w:szCs w:val="24"/>
        </w:rPr>
        <w:t xml:space="preserve">collected </w:t>
      </w:r>
      <w:r w:rsidR="00EC3A1D">
        <w:rPr>
          <w:rFonts w:ascii="Times New Roman" w:hAnsi="Times New Roman" w:cs="Times New Roman"/>
          <w:sz w:val="24"/>
          <w:szCs w:val="24"/>
        </w:rPr>
        <w:t>22</w:t>
      </w:r>
      <w:r w:rsidR="0043272D">
        <w:rPr>
          <w:rFonts w:ascii="Times New Roman" w:hAnsi="Times New Roman" w:cs="Times New Roman"/>
          <w:sz w:val="24"/>
          <w:szCs w:val="24"/>
        </w:rPr>
        <w:t xml:space="preserve"> </w:t>
      </w:r>
      <w:proofErr w:type="spellStart"/>
      <w:r w:rsidRPr="003E51BE">
        <w:rPr>
          <w:rFonts w:ascii="Times New Roman" w:hAnsi="Times New Roman" w:cs="Times New Roman"/>
          <w:i/>
          <w:sz w:val="24"/>
          <w:szCs w:val="24"/>
        </w:rPr>
        <w:t>Cephalopholis</w:t>
      </w:r>
      <w:proofErr w:type="spellEnd"/>
      <w:r w:rsidRPr="003E51BE">
        <w:rPr>
          <w:rFonts w:ascii="Times New Roman" w:hAnsi="Times New Roman" w:cs="Times New Roman"/>
          <w:i/>
          <w:sz w:val="24"/>
          <w:szCs w:val="24"/>
        </w:rPr>
        <w:t xml:space="preserve"> </w:t>
      </w:r>
      <w:proofErr w:type="spellStart"/>
      <w:r w:rsidRPr="003E51BE">
        <w:rPr>
          <w:rFonts w:ascii="Times New Roman" w:hAnsi="Times New Roman" w:cs="Times New Roman"/>
          <w:i/>
          <w:sz w:val="24"/>
          <w:szCs w:val="24"/>
        </w:rPr>
        <w:t>microprion</w:t>
      </w:r>
      <w:proofErr w:type="spellEnd"/>
      <w:r>
        <w:rPr>
          <w:rFonts w:ascii="Times New Roman" w:hAnsi="Times New Roman" w:cs="Times New Roman"/>
          <w:sz w:val="24"/>
          <w:szCs w:val="24"/>
        </w:rPr>
        <w:t xml:space="preserve"> </w:t>
      </w:r>
      <w:r w:rsidR="00A13903">
        <w:rPr>
          <w:rFonts w:ascii="Times New Roman" w:hAnsi="Times New Roman" w:cs="Times New Roman"/>
          <w:sz w:val="24"/>
          <w:szCs w:val="24"/>
        </w:rPr>
        <w:t>(family Serranidae)</w:t>
      </w:r>
      <w:r w:rsidR="00D14CB1">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43272D">
        <w:rPr>
          <w:rFonts w:ascii="Times New Roman" w:hAnsi="Times New Roman" w:cs="Times New Roman"/>
          <w:sz w:val="24"/>
          <w:szCs w:val="24"/>
        </w:rPr>
        <w:t xml:space="preserve">lagoon reefs nearby LIRS using hook-and-line. </w:t>
      </w:r>
      <w:r w:rsidR="00223C13" w:rsidRPr="00223C13">
        <w:rPr>
          <w:rFonts w:ascii="Times New Roman" w:hAnsi="Times New Roman" w:cs="Times New Roman"/>
          <w:i/>
          <w:sz w:val="24"/>
          <w:szCs w:val="24"/>
        </w:rPr>
        <w:t xml:space="preserve">C. </w:t>
      </w:r>
      <w:proofErr w:type="spellStart"/>
      <w:r w:rsidR="00223C13" w:rsidRPr="00223C13">
        <w:rPr>
          <w:rFonts w:ascii="Times New Roman" w:hAnsi="Times New Roman" w:cs="Times New Roman"/>
          <w:i/>
          <w:sz w:val="24"/>
          <w:szCs w:val="24"/>
        </w:rPr>
        <w:t>microprion</w:t>
      </w:r>
      <w:proofErr w:type="spellEnd"/>
      <w:r w:rsidR="00223C13">
        <w:rPr>
          <w:rFonts w:ascii="Times New Roman" w:hAnsi="Times New Roman" w:cs="Times New Roman"/>
          <w:sz w:val="24"/>
          <w:szCs w:val="24"/>
        </w:rPr>
        <w:t xml:space="preserve"> </w:t>
      </w:r>
      <w:r w:rsidR="00D90203">
        <w:rPr>
          <w:rFonts w:ascii="Times New Roman" w:hAnsi="Times New Roman" w:cs="Times New Roman"/>
          <w:sz w:val="24"/>
          <w:szCs w:val="24"/>
        </w:rPr>
        <w:t xml:space="preserve"> </w:t>
      </w:r>
      <w:r w:rsidR="00223C13">
        <w:rPr>
          <w:rFonts w:ascii="Times New Roman" w:hAnsi="Times New Roman" w:cs="Times New Roman"/>
          <w:sz w:val="24"/>
          <w:szCs w:val="24"/>
        </w:rPr>
        <w:t xml:space="preserve">is a </w:t>
      </w:r>
      <w:r w:rsidR="00E37B1A">
        <w:rPr>
          <w:rFonts w:ascii="Times New Roman" w:hAnsi="Times New Roman" w:cs="Times New Roman"/>
          <w:sz w:val="24"/>
          <w:szCs w:val="24"/>
        </w:rPr>
        <w:t xml:space="preserve">common predator of small fishes on the Great Barrier Reef </w:t>
      </w:r>
      <w:r w:rsidR="0063759B">
        <w:rPr>
          <w:rFonts w:ascii="Times New Roman" w:hAnsi="Times New Roman" w:cs="Times New Roman"/>
          <w:sz w:val="24"/>
          <w:szCs w:val="24"/>
        </w:rPr>
        <w:fldChar w:fldCharType="begin"/>
      </w:r>
      <w:r w:rsidR="0063759B">
        <w:rPr>
          <w:rFonts w:ascii="Times New Roman" w:hAnsi="Times New Roman" w:cs="Times New Roman"/>
          <w:sz w:val="24"/>
          <w:szCs w:val="24"/>
        </w:rPr>
        <w:instrText xml:space="preserve"> ADDIN EN.CITE &lt;EndNote&gt;&lt;Cite&gt;&lt;Author&gt;Vail&lt;/Author&gt;&lt;Year&gt;2011&lt;/Year&gt;&lt;RecNum&gt;1706&lt;/RecNum&gt;&lt;DisplayText&gt;(Vail and McCormick 2011)&lt;/DisplayText&gt;&lt;record&gt;&lt;rec-number&gt;1706&lt;/rec-number&gt;&lt;foreign-keys&gt;&lt;key app="EN" db-id="sd5dtwzw7ax927expzpxfpt3s55vrf9zxdzr" timestamp="1564590763"&gt;1706&lt;/key&gt;&lt;/foreign-keys&gt;&lt;ref-type name="Journal Article"&gt;17&lt;/ref-type&gt;&lt;contributors&gt;&lt;authors&gt;&lt;author&gt;Vail, Alexander L.&lt;/author&gt;&lt;author&gt;McCormick, Mark I.&lt;/author&gt;&lt;/authors&gt;&lt;/contributors&gt;&lt;titles&gt;&lt;title&gt;Metamorphosing reef fishes avoid predator scent when choosing a home&lt;/title&gt;&lt;secondary-title&gt;Biology Letters&lt;/secondary-title&gt;&lt;/titles&gt;&lt;periodical&gt;&lt;full-title&gt;Biology Letters&lt;/full-title&gt;&lt;abbr-1&gt;Biol. Lett.&lt;/abbr-1&gt;&lt;/periodical&gt;&lt;pages&gt;921-924&lt;/pages&gt;&lt;volume&gt;7&lt;/volume&gt;&lt;number&gt;6&lt;/number&gt;&lt;dates&gt;&lt;year&gt;2011&lt;/year&gt;&lt;pub-dates&gt;&lt;date&gt;2011/12/23&lt;/date&gt;&lt;/pub-dates&gt;&lt;/dates&gt;&lt;publisher&gt;Royal Society&lt;/publisher&gt;&lt;urls&gt;&lt;related-urls&gt;&lt;url&gt;https://doi.org/10.1098/rsbl.2011.0380&lt;/url&gt;&lt;/related-urls&gt;&lt;/urls&gt;&lt;electronic-resource-num&gt;10.1098/rsbl.2011.0380&lt;/electronic-resource-num&gt;&lt;access-date&gt;2019/07/31&lt;/access-date&gt;&lt;/record&gt;&lt;/Cite&gt;&lt;/EndNote&gt;</w:instrText>
      </w:r>
      <w:r w:rsidR="0063759B">
        <w:rPr>
          <w:rFonts w:ascii="Times New Roman" w:hAnsi="Times New Roman" w:cs="Times New Roman"/>
          <w:sz w:val="24"/>
          <w:szCs w:val="24"/>
        </w:rPr>
        <w:fldChar w:fldCharType="separate"/>
      </w:r>
      <w:r w:rsidR="0063759B">
        <w:rPr>
          <w:rFonts w:ascii="Times New Roman" w:hAnsi="Times New Roman" w:cs="Times New Roman"/>
          <w:noProof/>
          <w:sz w:val="24"/>
          <w:szCs w:val="24"/>
        </w:rPr>
        <w:t>(Vail and McCormick 2011)</w:t>
      </w:r>
      <w:r w:rsidR="0063759B">
        <w:rPr>
          <w:rFonts w:ascii="Times New Roman" w:hAnsi="Times New Roman" w:cs="Times New Roman"/>
          <w:sz w:val="24"/>
          <w:szCs w:val="24"/>
        </w:rPr>
        <w:fldChar w:fldCharType="end"/>
      </w:r>
      <w:r w:rsidR="00E37B1A">
        <w:rPr>
          <w:rFonts w:ascii="Times New Roman" w:hAnsi="Times New Roman" w:cs="Times New Roman"/>
          <w:sz w:val="24"/>
          <w:szCs w:val="24"/>
        </w:rPr>
        <w:t xml:space="preserve">. </w:t>
      </w:r>
      <w:r w:rsidR="0043272D">
        <w:rPr>
          <w:rFonts w:ascii="Times New Roman" w:hAnsi="Times New Roman" w:cs="Times New Roman"/>
          <w:sz w:val="24"/>
          <w:szCs w:val="24"/>
        </w:rPr>
        <w:t>Fish were transported to the aquarium facility in 20</w:t>
      </w:r>
      <w:r w:rsidR="00EC3A1D">
        <w:rPr>
          <w:rFonts w:ascii="Times New Roman" w:hAnsi="Times New Roman" w:cs="Times New Roman"/>
          <w:sz w:val="24"/>
          <w:szCs w:val="24"/>
        </w:rPr>
        <w:t xml:space="preserve"> L</w:t>
      </w:r>
      <w:r w:rsidR="0043272D">
        <w:rPr>
          <w:rFonts w:ascii="Times New Roman" w:hAnsi="Times New Roman" w:cs="Times New Roman"/>
          <w:sz w:val="24"/>
          <w:szCs w:val="24"/>
        </w:rPr>
        <w:t xml:space="preserve"> aerated buckets within two hours of capture and housed in large (~300 l) flow-through aquaria. </w:t>
      </w:r>
      <w:r w:rsidR="00223C13">
        <w:rPr>
          <w:rFonts w:ascii="Times New Roman" w:hAnsi="Times New Roman" w:cs="Times New Roman"/>
          <w:sz w:val="24"/>
          <w:szCs w:val="24"/>
        </w:rPr>
        <w:t xml:space="preserve">We selected 14 individuals that </w:t>
      </w:r>
      <w:r w:rsidR="00E37B1A">
        <w:rPr>
          <w:rFonts w:ascii="Times New Roman" w:hAnsi="Times New Roman" w:cs="Times New Roman"/>
          <w:sz w:val="24"/>
          <w:szCs w:val="24"/>
        </w:rPr>
        <w:t>began</w:t>
      </w:r>
      <w:r w:rsidR="00223C13">
        <w:rPr>
          <w:rFonts w:ascii="Times New Roman" w:hAnsi="Times New Roman" w:cs="Times New Roman"/>
          <w:sz w:val="24"/>
          <w:szCs w:val="24"/>
        </w:rPr>
        <w:t xml:space="preserve"> feeding within 12h of capture and </w:t>
      </w:r>
      <w:r w:rsidR="00E37B1A">
        <w:rPr>
          <w:rFonts w:ascii="Times New Roman" w:hAnsi="Times New Roman" w:cs="Times New Roman"/>
          <w:sz w:val="24"/>
          <w:szCs w:val="24"/>
        </w:rPr>
        <w:t>moved</w:t>
      </w:r>
      <w:r w:rsidR="00223C13">
        <w:rPr>
          <w:rFonts w:ascii="Times New Roman" w:hAnsi="Times New Roman" w:cs="Times New Roman"/>
          <w:sz w:val="24"/>
          <w:szCs w:val="24"/>
        </w:rPr>
        <w:t xml:space="preserve"> them </w:t>
      </w:r>
      <w:r w:rsidR="00E37B1A">
        <w:rPr>
          <w:rFonts w:ascii="Times New Roman" w:hAnsi="Times New Roman" w:cs="Times New Roman"/>
          <w:sz w:val="24"/>
          <w:szCs w:val="24"/>
        </w:rPr>
        <w:t>to</w:t>
      </w:r>
      <w:r w:rsidR="00EC3A1D">
        <w:rPr>
          <w:rFonts w:ascii="Times New Roman" w:hAnsi="Times New Roman" w:cs="Times New Roman"/>
          <w:sz w:val="24"/>
          <w:szCs w:val="24"/>
        </w:rPr>
        <w:t xml:space="preserve"> individual 32 L</w:t>
      </w:r>
      <w:r w:rsidR="00223C13">
        <w:rPr>
          <w:rFonts w:ascii="Times New Roman" w:hAnsi="Times New Roman" w:cs="Times New Roman"/>
          <w:sz w:val="24"/>
          <w:szCs w:val="24"/>
        </w:rPr>
        <w:t xml:space="preserve"> aquaria (</w:t>
      </w:r>
      <w:r w:rsidR="00EC3A1D">
        <w:rPr>
          <w:rFonts w:ascii="Times New Roman" w:hAnsi="Times New Roman" w:cs="Times New Roman"/>
          <w:sz w:val="24"/>
          <w:szCs w:val="24"/>
        </w:rPr>
        <w:t xml:space="preserve">38 </w:t>
      </w:r>
      <w:r w:rsidR="00EC3A1D">
        <w:rPr>
          <w:rFonts w:ascii="Times New Roman" w:hAnsi="Times New Roman" w:cs="Times New Roman"/>
          <w:sz w:val="24"/>
          <w:szCs w:val="24"/>
          <w:lang w:val="en-GB"/>
        </w:rPr>
        <w:sym w:font="Symbol" w:char="F0B4"/>
      </w:r>
      <w:r w:rsidR="00EC3A1D">
        <w:rPr>
          <w:rFonts w:ascii="Times New Roman" w:hAnsi="Times New Roman" w:cs="Times New Roman"/>
          <w:sz w:val="24"/>
          <w:szCs w:val="24"/>
        </w:rPr>
        <w:t xml:space="preserve"> 28 </w:t>
      </w:r>
      <w:r w:rsidR="00EC3A1D">
        <w:rPr>
          <w:rFonts w:ascii="Times New Roman" w:hAnsi="Times New Roman" w:cs="Times New Roman"/>
          <w:sz w:val="24"/>
          <w:szCs w:val="24"/>
          <w:lang w:val="en-GB"/>
        </w:rPr>
        <w:sym w:font="Symbol" w:char="F0B4"/>
      </w:r>
      <w:r w:rsidR="00223C13" w:rsidRPr="00F83048">
        <w:rPr>
          <w:rFonts w:ascii="Times New Roman" w:hAnsi="Times New Roman" w:cs="Times New Roman"/>
          <w:sz w:val="24"/>
          <w:szCs w:val="24"/>
        </w:rPr>
        <w:t xml:space="preserve"> 30 cm, </w:t>
      </w:r>
      <w:r w:rsidR="00EC3A1D">
        <w:rPr>
          <w:rFonts w:ascii="Times New Roman" w:hAnsi="Times New Roman" w:cs="Times New Roman"/>
          <w:sz w:val="24"/>
          <w:szCs w:val="24"/>
        </w:rPr>
        <w:t xml:space="preserve">L </w:t>
      </w:r>
      <w:r w:rsidR="00EC3A1D">
        <w:rPr>
          <w:rFonts w:ascii="Times New Roman" w:hAnsi="Times New Roman" w:cs="Times New Roman"/>
          <w:sz w:val="24"/>
          <w:szCs w:val="24"/>
          <w:lang w:val="en-GB"/>
        </w:rPr>
        <w:sym w:font="Symbol" w:char="F0B4"/>
      </w:r>
      <w:r w:rsidR="00EC3A1D">
        <w:rPr>
          <w:rFonts w:ascii="Times New Roman" w:hAnsi="Times New Roman" w:cs="Times New Roman"/>
          <w:sz w:val="24"/>
          <w:szCs w:val="24"/>
        </w:rPr>
        <w:t xml:space="preserve"> W </w:t>
      </w:r>
      <w:r w:rsidR="00EC3A1D">
        <w:rPr>
          <w:rFonts w:ascii="Times New Roman" w:hAnsi="Times New Roman" w:cs="Times New Roman"/>
          <w:sz w:val="24"/>
          <w:szCs w:val="24"/>
          <w:lang w:val="en-GB"/>
        </w:rPr>
        <w:sym w:font="Symbol" w:char="F0B4"/>
      </w:r>
      <w:r w:rsidR="00223C13">
        <w:rPr>
          <w:rFonts w:ascii="Times New Roman" w:hAnsi="Times New Roman" w:cs="Times New Roman"/>
          <w:sz w:val="24"/>
          <w:szCs w:val="24"/>
        </w:rPr>
        <w:t xml:space="preserve"> H). </w:t>
      </w:r>
      <w:r w:rsidR="00E37B1A">
        <w:rPr>
          <w:rFonts w:ascii="Times New Roman" w:hAnsi="Times New Roman" w:cs="Times New Roman"/>
          <w:sz w:val="24"/>
          <w:szCs w:val="24"/>
        </w:rPr>
        <w:t xml:space="preserve">Each aquarium contained a 12.5 cm long </w:t>
      </w:r>
      <w:proofErr w:type="spellStart"/>
      <w:r w:rsidR="00E37B1A">
        <w:rPr>
          <w:rFonts w:ascii="Times New Roman" w:hAnsi="Times New Roman" w:cs="Times New Roman"/>
          <w:sz w:val="24"/>
          <w:szCs w:val="24"/>
        </w:rPr>
        <w:t>pvc</w:t>
      </w:r>
      <w:proofErr w:type="spellEnd"/>
      <w:r w:rsidR="00E37B1A">
        <w:rPr>
          <w:rFonts w:ascii="Times New Roman" w:hAnsi="Times New Roman" w:cs="Times New Roman"/>
          <w:sz w:val="24"/>
          <w:szCs w:val="24"/>
        </w:rPr>
        <w:t xml:space="preserve"> pipe (55 mm diameter) </w:t>
      </w:r>
      <w:r w:rsidR="00D90203">
        <w:rPr>
          <w:rFonts w:ascii="Times New Roman" w:hAnsi="Times New Roman" w:cs="Times New Roman"/>
          <w:sz w:val="24"/>
          <w:szCs w:val="24"/>
        </w:rPr>
        <w:t>providing</w:t>
      </w:r>
      <w:r w:rsidR="00E37B1A">
        <w:rPr>
          <w:rFonts w:ascii="Times New Roman" w:hAnsi="Times New Roman" w:cs="Times New Roman"/>
          <w:sz w:val="24"/>
          <w:szCs w:val="24"/>
        </w:rPr>
        <w:t xml:space="preserve"> shelter for the predator </w:t>
      </w:r>
      <w:r w:rsidR="00D90203">
        <w:rPr>
          <w:rFonts w:ascii="Times New Roman" w:hAnsi="Times New Roman" w:cs="Times New Roman"/>
          <w:sz w:val="24"/>
          <w:szCs w:val="24"/>
        </w:rPr>
        <w:t>at one end of the tank</w:t>
      </w:r>
      <w:r w:rsidR="00B21849">
        <w:rPr>
          <w:rFonts w:ascii="Times New Roman" w:hAnsi="Times New Roman" w:cs="Times New Roman"/>
          <w:sz w:val="24"/>
          <w:szCs w:val="24"/>
        </w:rPr>
        <w:t xml:space="preserve"> (Fig. </w:t>
      </w:r>
      <w:r w:rsidR="009D735A">
        <w:rPr>
          <w:rFonts w:ascii="Times New Roman" w:hAnsi="Times New Roman" w:cs="Times New Roman"/>
          <w:sz w:val="24"/>
          <w:szCs w:val="24"/>
        </w:rPr>
        <w:t>2</w:t>
      </w:r>
      <w:r w:rsidR="00B21849">
        <w:rPr>
          <w:rFonts w:ascii="Times New Roman" w:hAnsi="Times New Roman" w:cs="Times New Roman"/>
          <w:sz w:val="24"/>
          <w:szCs w:val="24"/>
        </w:rPr>
        <w:t>B)</w:t>
      </w:r>
      <w:r w:rsidR="00D90203">
        <w:rPr>
          <w:rFonts w:ascii="Times New Roman" w:hAnsi="Times New Roman" w:cs="Times New Roman"/>
          <w:sz w:val="24"/>
          <w:szCs w:val="24"/>
        </w:rPr>
        <w:t xml:space="preserve">. At the other end, we positioned six pieces of half </w:t>
      </w:r>
      <w:proofErr w:type="spellStart"/>
      <w:r w:rsidR="00D90203">
        <w:rPr>
          <w:rFonts w:ascii="Times New Roman" w:hAnsi="Times New Roman" w:cs="Times New Roman"/>
          <w:sz w:val="24"/>
          <w:szCs w:val="24"/>
        </w:rPr>
        <w:t>pvc</w:t>
      </w:r>
      <w:proofErr w:type="spellEnd"/>
      <w:r w:rsidR="00D90203">
        <w:rPr>
          <w:rFonts w:ascii="Times New Roman" w:hAnsi="Times New Roman" w:cs="Times New Roman"/>
          <w:sz w:val="24"/>
          <w:szCs w:val="24"/>
        </w:rPr>
        <w:t xml:space="preserve"> pipe (55 mm diameter) </w:t>
      </w:r>
      <w:r w:rsidR="00AA4658">
        <w:rPr>
          <w:rFonts w:ascii="Times New Roman" w:hAnsi="Times New Roman" w:cs="Times New Roman"/>
          <w:sz w:val="24"/>
          <w:szCs w:val="24"/>
        </w:rPr>
        <w:t xml:space="preserve">glued together </w:t>
      </w:r>
      <w:r w:rsidR="00D90203">
        <w:rPr>
          <w:rFonts w:ascii="Times New Roman" w:hAnsi="Times New Roman" w:cs="Times New Roman"/>
          <w:sz w:val="24"/>
          <w:szCs w:val="24"/>
        </w:rPr>
        <w:t>to create a</w:t>
      </w:r>
      <w:r w:rsidR="00AA4658">
        <w:rPr>
          <w:rFonts w:ascii="Times New Roman" w:hAnsi="Times New Roman" w:cs="Times New Roman"/>
          <w:sz w:val="24"/>
          <w:szCs w:val="24"/>
        </w:rPr>
        <w:t xml:space="preserve"> refuge for </w:t>
      </w:r>
      <w:r w:rsidR="00AA4658" w:rsidRPr="00E37B1A">
        <w:rPr>
          <w:rFonts w:ascii="Times New Roman" w:hAnsi="Times New Roman" w:cs="Times New Roman"/>
          <w:i/>
          <w:sz w:val="24"/>
          <w:szCs w:val="24"/>
        </w:rPr>
        <w:t xml:space="preserve">P. </w:t>
      </w:r>
      <w:proofErr w:type="spellStart"/>
      <w:r w:rsidR="00AA4658" w:rsidRPr="00E37B1A">
        <w:rPr>
          <w:rFonts w:ascii="Times New Roman" w:hAnsi="Times New Roman" w:cs="Times New Roman"/>
          <w:i/>
          <w:sz w:val="24"/>
          <w:szCs w:val="24"/>
        </w:rPr>
        <w:t>amboinensis</w:t>
      </w:r>
      <w:proofErr w:type="spellEnd"/>
      <w:r w:rsidR="00941707">
        <w:rPr>
          <w:rFonts w:ascii="Times New Roman" w:hAnsi="Times New Roman" w:cs="Times New Roman"/>
          <w:sz w:val="24"/>
          <w:szCs w:val="24"/>
        </w:rPr>
        <w:t xml:space="preserve"> </w:t>
      </w:r>
      <w:r w:rsidR="00F96318">
        <w:rPr>
          <w:rFonts w:ascii="Times New Roman" w:hAnsi="Times New Roman" w:cs="Times New Roman"/>
          <w:sz w:val="24"/>
          <w:szCs w:val="24"/>
        </w:rPr>
        <w:t>(Fig. S3</w:t>
      </w:r>
      <w:r w:rsidR="00E37B1A">
        <w:rPr>
          <w:rFonts w:ascii="Times New Roman" w:hAnsi="Times New Roman" w:cs="Times New Roman"/>
          <w:sz w:val="24"/>
          <w:szCs w:val="24"/>
        </w:rPr>
        <w:t>)</w:t>
      </w:r>
      <w:r w:rsidR="00AA4658">
        <w:rPr>
          <w:rFonts w:ascii="Times New Roman" w:hAnsi="Times New Roman" w:cs="Times New Roman"/>
          <w:sz w:val="24"/>
          <w:szCs w:val="24"/>
        </w:rPr>
        <w:t xml:space="preserve">. </w:t>
      </w:r>
      <w:r w:rsidR="008C5149">
        <w:rPr>
          <w:rFonts w:ascii="Times New Roman" w:hAnsi="Times New Roman" w:cs="Times New Roman"/>
          <w:sz w:val="24"/>
          <w:szCs w:val="24"/>
        </w:rPr>
        <w:t xml:space="preserve">This allowed us to standardize the refuge across all aquaria. </w:t>
      </w:r>
      <w:r w:rsidR="00AA4658">
        <w:rPr>
          <w:rFonts w:ascii="Times New Roman" w:hAnsi="Times New Roman" w:cs="Times New Roman"/>
          <w:sz w:val="24"/>
          <w:szCs w:val="24"/>
        </w:rPr>
        <w:t>The predator shelter and prey refuge were affixed to the bottom of the tank</w:t>
      </w:r>
      <w:r w:rsidR="008C5149">
        <w:rPr>
          <w:rFonts w:ascii="Times New Roman" w:hAnsi="Times New Roman" w:cs="Times New Roman"/>
          <w:sz w:val="24"/>
          <w:szCs w:val="24"/>
        </w:rPr>
        <w:t xml:space="preserve"> with silicon</w:t>
      </w:r>
      <w:r w:rsidR="00501425">
        <w:rPr>
          <w:rFonts w:ascii="Times New Roman" w:hAnsi="Times New Roman" w:cs="Times New Roman"/>
          <w:sz w:val="24"/>
          <w:szCs w:val="24"/>
        </w:rPr>
        <w:t>e</w:t>
      </w:r>
      <w:r w:rsidR="00AA4658">
        <w:rPr>
          <w:rFonts w:ascii="Times New Roman" w:hAnsi="Times New Roman" w:cs="Times New Roman"/>
          <w:sz w:val="24"/>
          <w:szCs w:val="24"/>
        </w:rPr>
        <w:t xml:space="preserve">. To habituate </w:t>
      </w:r>
      <w:r w:rsidR="00AA4658" w:rsidRPr="00AA4658">
        <w:rPr>
          <w:rFonts w:ascii="Times New Roman" w:hAnsi="Times New Roman" w:cs="Times New Roman"/>
          <w:i/>
          <w:sz w:val="24"/>
          <w:szCs w:val="24"/>
        </w:rPr>
        <w:t xml:space="preserve">C. </w:t>
      </w:r>
      <w:proofErr w:type="spellStart"/>
      <w:r w:rsidR="00AA4658" w:rsidRPr="00AA4658">
        <w:rPr>
          <w:rFonts w:ascii="Times New Roman" w:hAnsi="Times New Roman" w:cs="Times New Roman"/>
          <w:i/>
          <w:sz w:val="24"/>
          <w:szCs w:val="24"/>
        </w:rPr>
        <w:t>microprion</w:t>
      </w:r>
      <w:proofErr w:type="spellEnd"/>
      <w:r w:rsidR="00AA4658">
        <w:rPr>
          <w:rFonts w:ascii="Times New Roman" w:hAnsi="Times New Roman" w:cs="Times New Roman"/>
          <w:sz w:val="24"/>
          <w:szCs w:val="24"/>
        </w:rPr>
        <w:t xml:space="preserve"> in these aquaria, we fed them cut pieces of pilchard </w:t>
      </w:r>
      <w:r w:rsidR="00941707">
        <w:rPr>
          <w:rFonts w:ascii="Times New Roman" w:hAnsi="Times New Roman" w:cs="Times New Roman"/>
          <w:sz w:val="24"/>
          <w:szCs w:val="24"/>
        </w:rPr>
        <w:t xml:space="preserve">during </w:t>
      </w:r>
      <w:r w:rsidR="00AA4658">
        <w:rPr>
          <w:rFonts w:ascii="Times New Roman" w:hAnsi="Times New Roman" w:cs="Times New Roman"/>
          <w:sz w:val="24"/>
          <w:szCs w:val="24"/>
        </w:rPr>
        <w:t>f</w:t>
      </w:r>
      <w:r w:rsidR="00941707">
        <w:rPr>
          <w:rFonts w:ascii="Times New Roman" w:hAnsi="Times New Roman" w:cs="Times New Roman"/>
          <w:sz w:val="24"/>
          <w:szCs w:val="24"/>
        </w:rPr>
        <w:t>our days prior to</w:t>
      </w:r>
      <w:r w:rsidR="00AA4658">
        <w:rPr>
          <w:rFonts w:ascii="Times New Roman" w:hAnsi="Times New Roman" w:cs="Times New Roman"/>
          <w:sz w:val="24"/>
          <w:szCs w:val="24"/>
        </w:rPr>
        <w:t xml:space="preserve"> the experiments.</w:t>
      </w:r>
      <w:r w:rsidR="002E282D">
        <w:rPr>
          <w:rFonts w:ascii="Times New Roman" w:hAnsi="Times New Roman" w:cs="Times New Roman"/>
          <w:sz w:val="24"/>
          <w:szCs w:val="24"/>
        </w:rPr>
        <w:t xml:space="preserve"> </w:t>
      </w:r>
      <w:r w:rsidR="00941707">
        <w:rPr>
          <w:rFonts w:ascii="Times New Roman" w:hAnsi="Times New Roman" w:cs="Times New Roman"/>
          <w:sz w:val="24"/>
          <w:szCs w:val="24"/>
        </w:rPr>
        <w:t>During th</w:t>
      </w:r>
      <w:r w:rsidR="008C5149">
        <w:rPr>
          <w:rFonts w:ascii="Times New Roman" w:hAnsi="Times New Roman" w:cs="Times New Roman"/>
          <w:sz w:val="24"/>
          <w:szCs w:val="24"/>
        </w:rPr>
        <w:t>is time</w:t>
      </w:r>
      <w:r w:rsidR="002E282D">
        <w:rPr>
          <w:rFonts w:ascii="Times New Roman" w:hAnsi="Times New Roman" w:cs="Times New Roman"/>
          <w:sz w:val="24"/>
          <w:szCs w:val="24"/>
        </w:rPr>
        <w:t xml:space="preserve">, seven </w:t>
      </w:r>
      <w:r w:rsidR="002E282D" w:rsidRPr="00AA4658">
        <w:rPr>
          <w:rFonts w:ascii="Times New Roman" w:hAnsi="Times New Roman" w:cs="Times New Roman"/>
          <w:i/>
          <w:sz w:val="24"/>
          <w:szCs w:val="24"/>
        </w:rPr>
        <w:t xml:space="preserve">C. </w:t>
      </w:r>
      <w:proofErr w:type="spellStart"/>
      <w:r w:rsidR="002E282D" w:rsidRPr="00AA4658">
        <w:rPr>
          <w:rFonts w:ascii="Times New Roman" w:hAnsi="Times New Roman" w:cs="Times New Roman"/>
          <w:i/>
          <w:sz w:val="24"/>
          <w:szCs w:val="24"/>
        </w:rPr>
        <w:t>microprion</w:t>
      </w:r>
      <w:proofErr w:type="spellEnd"/>
      <w:r w:rsidR="002E282D">
        <w:rPr>
          <w:rFonts w:ascii="Times New Roman" w:hAnsi="Times New Roman" w:cs="Times New Roman"/>
          <w:i/>
          <w:sz w:val="24"/>
          <w:szCs w:val="24"/>
        </w:rPr>
        <w:t xml:space="preserve"> </w:t>
      </w:r>
      <w:r w:rsidR="002E282D">
        <w:rPr>
          <w:rFonts w:ascii="Times New Roman" w:hAnsi="Times New Roman" w:cs="Times New Roman"/>
          <w:sz w:val="24"/>
          <w:szCs w:val="24"/>
        </w:rPr>
        <w:t>were kep</w:t>
      </w:r>
      <w:r w:rsidR="00EC3A1D">
        <w:rPr>
          <w:rFonts w:ascii="Times New Roman" w:hAnsi="Times New Roman" w:cs="Times New Roman"/>
          <w:sz w:val="24"/>
          <w:szCs w:val="24"/>
        </w:rPr>
        <w:t>t in present-day control water (508</w:t>
      </w:r>
      <w:r w:rsidR="00EC3A1D">
        <w:rPr>
          <w:rFonts w:ascii="Times New Roman" w:hAnsi="Times New Roman" w:cs="Times New Roman"/>
          <w:color w:val="FF0000"/>
          <w:sz w:val="24"/>
          <w:szCs w:val="24"/>
          <w:lang w:val="en-GB"/>
        </w:rPr>
        <w:t xml:space="preserve">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48.4</w:t>
      </w:r>
      <w:r w:rsidR="00EC3A1D" w:rsidRPr="000529D4">
        <w:rPr>
          <w:rFonts w:ascii="Times New Roman" w:hAnsi="Times New Roman" w:cs="Times New Roman"/>
          <w:sz w:val="24"/>
          <w:szCs w:val="24"/>
          <w:lang w:val="en-GB"/>
        </w:rPr>
        <w:t xml:space="preserve"> </w:t>
      </w:r>
      <w:proofErr w:type="spellStart"/>
      <w:r w:rsidR="00EC3A1D" w:rsidRPr="000529D4">
        <w:rPr>
          <w:rFonts w:ascii="Times New Roman" w:hAnsi="Times New Roman" w:cs="Times New Roman"/>
          <w:sz w:val="24"/>
          <w:szCs w:val="24"/>
          <w:lang w:val="en-GB"/>
        </w:rPr>
        <w:t>μatm</w:t>
      </w:r>
      <w:proofErr w:type="spellEnd"/>
      <w:r w:rsidR="00EC3A1D">
        <w:rPr>
          <w:rFonts w:ascii="Times New Roman" w:hAnsi="Times New Roman" w:cs="Times New Roman"/>
          <w:sz w:val="24"/>
          <w:szCs w:val="24"/>
          <w:lang w:val="en-GB"/>
        </w:rPr>
        <w:t xml:space="preserve"> (mean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SD)</w:t>
      </w:r>
      <w:r w:rsidR="002E282D">
        <w:rPr>
          <w:rFonts w:ascii="Times New Roman" w:hAnsi="Times New Roman" w:cs="Times New Roman"/>
          <w:sz w:val="24"/>
          <w:szCs w:val="24"/>
        </w:rPr>
        <w:t>)</w:t>
      </w:r>
      <w:r w:rsidR="002E282D" w:rsidRPr="00802988">
        <w:rPr>
          <w:rFonts w:ascii="Times New Roman" w:hAnsi="Times New Roman" w:cs="Times New Roman"/>
          <w:sz w:val="24"/>
          <w:szCs w:val="24"/>
        </w:rPr>
        <w:t xml:space="preserve"> </w:t>
      </w:r>
      <w:r w:rsidR="002E282D">
        <w:rPr>
          <w:rFonts w:ascii="Times New Roman" w:hAnsi="Times New Roman" w:cs="Times New Roman"/>
          <w:sz w:val="24"/>
          <w:szCs w:val="24"/>
        </w:rPr>
        <w:t xml:space="preserve">and seven were exposed to end-of-century </w:t>
      </w:r>
      <w:r w:rsidR="001C59A1" w:rsidRPr="001C59A1">
        <w:rPr>
          <w:rFonts w:ascii="Times New Roman" w:hAnsi="Times New Roman" w:cs="Times New Roman"/>
          <w:i/>
          <w:sz w:val="24"/>
          <w:szCs w:val="24"/>
        </w:rPr>
        <w:t>p</w:t>
      </w:r>
      <w:r w:rsidR="002E282D">
        <w:rPr>
          <w:rFonts w:ascii="Times New Roman" w:hAnsi="Times New Roman" w:cs="Times New Roman"/>
          <w:sz w:val="24"/>
          <w:szCs w:val="24"/>
        </w:rPr>
        <w:t>CO</w:t>
      </w:r>
      <w:r w:rsidR="002E282D">
        <w:rPr>
          <w:rFonts w:ascii="Times New Roman" w:hAnsi="Times New Roman" w:cs="Times New Roman"/>
          <w:sz w:val="24"/>
          <w:szCs w:val="24"/>
          <w:vertAlign w:val="subscript"/>
        </w:rPr>
        <w:t>2</w:t>
      </w:r>
      <w:r w:rsidR="00EC3A1D">
        <w:rPr>
          <w:rFonts w:ascii="Times New Roman" w:hAnsi="Times New Roman" w:cs="Times New Roman"/>
          <w:sz w:val="24"/>
          <w:szCs w:val="24"/>
        </w:rPr>
        <w:t xml:space="preserve"> levels (1254</w:t>
      </w:r>
      <w:r w:rsidR="00EC3A1D">
        <w:rPr>
          <w:rFonts w:ascii="Times New Roman" w:hAnsi="Times New Roman" w:cs="Times New Roman"/>
          <w:color w:val="FF0000"/>
          <w:sz w:val="24"/>
          <w:szCs w:val="24"/>
          <w:lang w:val="en-GB"/>
        </w:rPr>
        <w:t xml:space="preserve"> </w:t>
      </w:r>
      <w:r w:rsidR="00EC3A1D">
        <w:rPr>
          <w:rFonts w:ascii="Times New Roman" w:hAnsi="Times New Roman" w:cs="Times New Roman"/>
          <w:sz w:val="24"/>
          <w:szCs w:val="24"/>
          <w:lang w:val="en-GB"/>
        </w:rPr>
        <w:sym w:font="Symbol" w:char="F0B1"/>
      </w:r>
      <w:r w:rsidR="00EC3A1D">
        <w:rPr>
          <w:rFonts w:ascii="Times New Roman" w:hAnsi="Times New Roman" w:cs="Times New Roman"/>
          <w:sz w:val="24"/>
          <w:szCs w:val="24"/>
          <w:lang w:val="en-GB"/>
        </w:rPr>
        <w:t xml:space="preserve"> 300</w:t>
      </w:r>
      <w:r w:rsidR="00EC3A1D" w:rsidRPr="000529D4">
        <w:rPr>
          <w:rFonts w:ascii="Times New Roman" w:hAnsi="Times New Roman" w:cs="Times New Roman"/>
          <w:sz w:val="24"/>
          <w:szCs w:val="24"/>
          <w:lang w:val="en-GB"/>
        </w:rPr>
        <w:t xml:space="preserve"> </w:t>
      </w:r>
      <w:proofErr w:type="spellStart"/>
      <w:r w:rsidR="002E282D" w:rsidRPr="00802988">
        <w:rPr>
          <w:rFonts w:ascii="Times New Roman" w:hAnsi="Times New Roman" w:cs="Times New Roman"/>
          <w:sz w:val="24"/>
          <w:szCs w:val="24"/>
        </w:rPr>
        <w:t>μatm</w:t>
      </w:r>
      <w:proofErr w:type="spellEnd"/>
      <w:r w:rsidR="002E282D">
        <w:rPr>
          <w:rFonts w:ascii="Times New Roman" w:hAnsi="Times New Roman" w:cs="Times New Roman"/>
          <w:sz w:val="24"/>
          <w:szCs w:val="24"/>
        </w:rPr>
        <w:t>).</w:t>
      </w:r>
      <w:r w:rsidR="00941707">
        <w:rPr>
          <w:rFonts w:ascii="Times New Roman" w:hAnsi="Times New Roman" w:cs="Times New Roman"/>
          <w:sz w:val="24"/>
          <w:szCs w:val="24"/>
        </w:rPr>
        <w:t xml:space="preserve"> </w:t>
      </w:r>
      <w:r w:rsidR="00941707" w:rsidRPr="00802988">
        <w:rPr>
          <w:rFonts w:ascii="Times New Roman" w:hAnsi="Times New Roman" w:cs="Times New Roman"/>
          <w:sz w:val="24"/>
          <w:szCs w:val="24"/>
        </w:rPr>
        <w:t>CO</w:t>
      </w:r>
      <w:r w:rsidR="00941707" w:rsidRPr="00802988">
        <w:rPr>
          <w:rFonts w:ascii="Times New Roman" w:hAnsi="Times New Roman" w:cs="Times New Roman"/>
          <w:sz w:val="24"/>
          <w:szCs w:val="24"/>
          <w:vertAlign w:val="subscript"/>
        </w:rPr>
        <w:t>2</w:t>
      </w:r>
      <w:r w:rsidR="008C5149">
        <w:rPr>
          <w:rFonts w:ascii="Times New Roman" w:hAnsi="Times New Roman" w:cs="Times New Roman"/>
          <w:sz w:val="24"/>
          <w:szCs w:val="24"/>
        </w:rPr>
        <w:t xml:space="preserve"> dosing and measurements followed the procedures detailed in the </w:t>
      </w:r>
      <w:r w:rsidR="00E63AAB">
        <w:rPr>
          <w:rFonts w:ascii="Times New Roman" w:hAnsi="Times New Roman" w:cs="Times New Roman"/>
          <w:i/>
          <w:sz w:val="24"/>
          <w:szCs w:val="24"/>
        </w:rPr>
        <w:t>CO</w:t>
      </w:r>
      <w:r w:rsidR="00E63AAB" w:rsidRPr="00E63AAB">
        <w:rPr>
          <w:rFonts w:ascii="Times New Roman" w:hAnsi="Times New Roman" w:cs="Times New Roman"/>
          <w:i/>
          <w:sz w:val="24"/>
          <w:szCs w:val="24"/>
          <w:vertAlign w:val="subscript"/>
        </w:rPr>
        <w:t>2</w:t>
      </w:r>
      <w:r w:rsidR="00E63AAB">
        <w:rPr>
          <w:rFonts w:ascii="Times New Roman" w:hAnsi="Times New Roman" w:cs="Times New Roman"/>
          <w:i/>
          <w:sz w:val="24"/>
          <w:szCs w:val="24"/>
        </w:rPr>
        <w:t xml:space="preserve"> Exposure</w:t>
      </w:r>
      <w:r w:rsidR="00941707">
        <w:rPr>
          <w:rFonts w:ascii="Times New Roman" w:hAnsi="Times New Roman" w:cs="Times New Roman"/>
          <w:sz w:val="24"/>
          <w:szCs w:val="24"/>
        </w:rPr>
        <w:t xml:space="preserve"> </w:t>
      </w:r>
      <w:r w:rsidR="008C5149">
        <w:rPr>
          <w:rFonts w:ascii="Times New Roman" w:hAnsi="Times New Roman" w:cs="Times New Roman"/>
          <w:sz w:val="24"/>
          <w:szCs w:val="24"/>
        </w:rPr>
        <w:t>section</w:t>
      </w:r>
      <w:r w:rsidR="00E63AAB">
        <w:rPr>
          <w:rFonts w:ascii="Times New Roman" w:hAnsi="Times New Roman" w:cs="Times New Roman"/>
          <w:sz w:val="24"/>
          <w:szCs w:val="24"/>
        </w:rPr>
        <w:t xml:space="preserve"> above</w:t>
      </w:r>
      <w:r w:rsidR="008C5149">
        <w:rPr>
          <w:rFonts w:ascii="Times New Roman" w:hAnsi="Times New Roman" w:cs="Times New Roman"/>
          <w:sz w:val="24"/>
          <w:szCs w:val="24"/>
        </w:rPr>
        <w:t>. T</w:t>
      </w:r>
      <w:r w:rsidR="00813A60">
        <w:rPr>
          <w:rFonts w:ascii="Times New Roman" w:hAnsi="Times New Roman" w:cs="Times New Roman"/>
          <w:sz w:val="24"/>
          <w:szCs w:val="24"/>
        </w:rPr>
        <w:t xml:space="preserve">wo header tanks </w:t>
      </w:r>
      <w:r w:rsidR="008C5149">
        <w:rPr>
          <w:rFonts w:ascii="Times New Roman" w:hAnsi="Times New Roman" w:cs="Times New Roman"/>
          <w:sz w:val="24"/>
          <w:szCs w:val="24"/>
        </w:rPr>
        <w:t xml:space="preserve">were used </w:t>
      </w:r>
      <w:r w:rsidR="00813A60">
        <w:rPr>
          <w:rFonts w:ascii="Times New Roman" w:hAnsi="Times New Roman" w:cs="Times New Roman"/>
          <w:sz w:val="24"/>
          <w:szCs w:val="24"/>
        </w:rPr>
        <w:t xml:space="preserve">for each of the </w:t>
      </w:r>
      <w:r w:rsidR="00813A60" w:rsidRPr="00802988">
        <w:rPr>
          <w:rFonts w:ascii="Times New Roman" w:hAnsi="Times New Roman" w:cs="Times New Roman"/>
          <w:sz w:val="24"/>
          <w:szCs w:val="24"/>
        </w:rPr>
        <w:t>CO</w:t>
      </w:r>
      <w:r w:rsidR="00813A60" w:rsidRPr="00802988">
        <w:rPr>
          <w:rFonts w:ascii="Times New Roman" w:hAnsi="Times New Roman" w:cs="Times New Roman"/>
          <w:sz w:val="24"/>
          <w:szCs w:val="24"/>
          <w:vertAlign w:val="subscript"/>
        </w:rPr>
        <w:t>2</w:t>
      </w:r>
      <w:r w:rsidR="00813A60">
        <w:rPr>
          <w:rFonts w:ascii="Times New Roman" w:hAnsi="Times New Roman" w:cs="Times New Roman"/>
          <w:sz w:val="24"/>
          <w:szCs w:val="24"/>
        </w:rPr>
        <w:t xml:space="preserve"> and control fish.</w:t>
      </w:r>
    </w:p>
    <w:p w14:paraId="6BD538AF" w14:textId="77777777" w:rsidR="00AA4658" w:rsidRDefault="00AA4658" w:rsidP="00D90203">
      <w:pPr>
        <w:spacing w:after="0" w:line="240" w:lineRule="auto"/>
        <w:ind w:firstLine="720"/>
        <w:rPr>
          <w:rFonts w:ascii="Times New Roman" w:hAnsi="Times New Roman" w:cs="Times New Roman"/>
          <w:sz w:val="24"/>
          <w:szCs w:val="24"/>
        </w:rPr>
      </w:pPr>
    </w:p>
    <w:p w14:paraId="6DEC7860" w14:textId="58D14230" w:rsidR="003E51BE" w:rsidRPr="00FB1F34" w:rsidRDefault="00EC3A1D" w:rsidP="00D902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lang w:val="en-GB"/>
        </w:rPr>
        <w:lastRenderedPageBreak/>
        <w:t xml:space="preserve">Predator trials commenced when experiment 1 had been completed (January 28). </w:t>
      </w:r>
      <w:r w:rsidR="0069411E" w:rsidRPr="0069411E">
        <w:rPr>
          <w:rFonts w:ascii="Times New Roman" w:hAnsi="Times New Roman" w:cs="Times New Roman"/>
          <w:sz w:val="24"/>
          <w:szCs w:val="24"/>
        </w:rPr>
        <w:t>Twenty</w:t>
      </w:r>
      <w:r w:rsidR="0069411E">
        <w:rPr>
          <w:rFonts w:ascii="Times New Roman" w:hAnsi="Times New Roman" w:cs="Times New Roman"/>
          <w:i/>
          <w:sz w:val="24"/>
          <w:szCs w:val="24"/>
        </w:rPr>
        <w:t xml:space="preserve"> </w:t>
      </w:r>
      <w:r w:rsidR="0069411E">
        <w:rPr>
          <w:rFonts w:ascii="Times New Roman" w:hAnsi="Times New Roman" w:cs="Times New Roman"/>
          <w:sz w:val="24"/>
          <w:szCs w:val="24"/>
        </w:rPr>
        <w:t xml:space="preserve">minutes before </w:t>
      </w:r>
      <w:r w:rsidR="008C5149">
        <w:rPr>
          <w:rFonts w:ascii="Times New Roman" w:hAnsi="Times New Roman" w:cs="Times New Roman"/>
          <w:sz w:val="24"/>
          <w:szCs w:val="24"/>
        </w:rPr>
        <w:t xml:space="preserve">the onset of a </w:t>
      </w:r>
      <w:r w:rsidR="0069411E">
        <w:rPr>
          <w:rFonts w:ascii="Times New Roman" w:hAnsi="Times New Roman" w:cs="Times New Roman"/>
          <w:sz w:val="24"/>
          <w:szCs w:val="24"/>
        </w:rPr>
        <w:t>predat</w:t>
      </w:r>
      <w:r w:rsidR="00CE1ED5">
        <w:rPr>
          <w:rFonts w:ascii="Times New Roman" w:hAnsi="Times New Roman" w:cs="Times New Roman"/>
          <w:sz w:val="24"/>
          <w:szCs w:val="24"/>
        </w:rPr>
        <w:t>ion trial</w:t>
      </w:r>
      <w:r w:rsidR="0069411E">
        <w:rPr>
          <w:rFonts w:ascii="Times New Roman" w:hAnsi="Times New Roman" w:cs="Times New Roman"/>
          <w:sz w:val="24"/>
          <w:szCs w:val="24"/>
        </w:rPr>
        <w:t xml:space="preserve">, we introduced an opaque partition </w:t>
      </w:r>
      <w:r w:rsidR="00FB1F34">
        <w:rPr>
          <w:rFonts w:ascii="Times New Roman" w:hAnsi="Times New Roman" w:cs="Times New Roman"/>
          <w:sz w:val="24"/>
          <w:szCs w:val="24"/>
        </w:rPr>
        <w:t xml:space="preserve">in the middle of </w:t>
      </w:r>
      <w:r w:rsidR="008C5149">
        <w:rPr>
          <w:rFonts w:ascii="Times New Roman" w:hAnsi="Times New Roman" w:cs="Times New Roman"/>
          <w:sz w:val="24"/>
          <w:szCs w:val="24"/>
        </w:rPr>
        <w:t xml:space="preserve">the </w:t>
      </w:r>
      <w:r w:rsidR="00FB1F34">
        <w:rPr>
          <w:rFonts w:ascii="Times New Roman" w:hAnsi="Times New Roman" w:cs="Times New Roman"/>
          <w:sz w:val="24"/>
          <w:szCs w:val="24"/>
        </w:rPr>
        <w:t xml:space="preserve">aquarium, restricting </w:t>
      </w:r>
      <w:r w:rsidR="0069411E" w:rsidRPr="0069411E">
        <w:rPr>
          <w:rFonts w:ascii="Times New Roman" w:hAnsi="Times New Roman" w:cs="Times New Roman"/>
          <w:i/>
          <w:sz w:val="24"/>
          <w:szCs w:val="24"/>
        </w:rPr>
        <w:t xml:space="preserve">C. </w:t>
      </w:r>
      <w:proofErr w:type="spellStart"/>
      <w:r w:rsidR="0069411E" w:rsidRPr="0069411E">
        <w:rPr>
          <w:rFonts w:ascii="Times New Roman" w:hAnsi="Times New Roman" w:cs="Times New Roman"/>
          <w:i/>
          <w:sz w:val="24"/>
          <w:szCs w:val="24"/>
        </w:rPr>
        <w:t>microprion</w:t>
      </w:r>
      <w:proofErr w:type="spellEnd"/>
      <w:r w:rsidR="0069411E">
        <w:rPr>
          <w:rFonts w:ascii="Times New Roman" w:hAnsi="Times New Roman" w:cs="Times New Roman"/>
          <w:i/>
          <w:sz w:val="24"/>
          <w:szCs w:val="24"/>
        </w:rPr>
        <w:t xml:space="preserve"> </w:t>
      </w:r>
      <w:r w:rsidR="00FB1F34">
        <w:rPr>
          <w:rFonts w:ascii="Times New Roman" w:hAnsi="Times New Roman" w:cs="Times New Roman"/>
          <w:sz w:val="24"/>
          <w:szCs w:val="24"/>
        </w:rPr>
        <w:t xml:space="preserve">to the </w:t>
      </w:r>
      <w:r w:rsidR="008C5149">
        <w:rPr>
          <w:rFonts w:ascii="Times New Roman" w:hAnsi="Times New Roman" w:cs="Times New Roman"/>
          <w:sz w:val="24"/>
          <w:szCs w:val="24"/>
        </w:rPr>
        <w:t xml:space="preserve">area </w:t>
      </w:r>
      <w:r w:rsidR="00FB1F34">
        <w:rPr>
          <w:rFonts w:ascii="Times New Roman" w:hAnsi="Times New Roman" w:cs="Times New Roman"/>
          <w:sz w:val="24"/>
          <w:szCs w:val="24"/>
        </w:rPr>
        <w:t xml:space="preserve">of the tank containing its shelter. One </w:t>
      </w:r>
      <w:r w:rsidR="00FB1F34" w:rsidRPr="00FB1F34">
        <w:rPr>
          <w:rFonts w:ascii="Times New Roman" w:hAnsi="Times New Roman" w:cs="Times New Roman"/>
          <w:i/>
          <w:sz w:val="24"/>
          <w:szCs w:val="24"/>
        </w:rPr>
        <w:t xml:space="preserve">P. </w:t>
      </w:r>
      <w:proofErr w:type="spellStart"/>
      <w:r w:rsidR="00FB1F34" w:rsidRPr="00FB1F34">
        <w:rPr>
          <w:rFonts w:ascii="Times New Roman" w:hAnsi="Times New Roman" w:cs="Times New Roman"/>
          <w:i/>
          <w:sz w:val="24"/>
          <w:szCs w:val="24"/>
        </w:rPr>
        <w:t>amboinensis</w:t>
      </w:r>
      <w:proofErr w:type="spellEnd"/>
      <w:r w:rsidR="00FB1F34">
        <w:rPr>
          <w:rFonts w:ascii="Times New Roman" w:hAnsi="Times New Roman" w:cs="Times New Roman"/>
          <w:sz w:val="24"/>
          <w:szCs w:val="24"/>
        </w:rPr>
        <w:t xml:space="preserve"> </w:t>
      </w:r>
      <w:r w:rsidR="00F83059">
        <w:rPr>
          <w:rFonts w:ascii="Times New Roman" w:hAnsi="Times New Roman" w:cs="Times New Roman"/>
          <w:sz w:val="24"/>
          <w:szCs w:val="24"/>
        </w:rPr>
        <w:t xml:space="preserve">from </w:t>
      </w:r>
      <w:r w:rsidR="00B21849">
        <w:rPr>
          <w:rFonts w:ascii="Times New Roman" w:hAnsi="Times New Roman" w:cs="Times New Roman"/>
          <w:sz w:val="24"/>
          <w:szCs w:val="24"/>
        </w:rPr>
        <w:t>e</w:t>
      </w:r>
      <w:r w:rsidR="00F83059">
        <w:rPr>
          <w:rFonts w:ascii="Times New Roman" w:hAnsi="Times New Roman" w:cs="Times New Roman"/>
          <w:sz w:val="24"/>
          <w:szCs w:val="24"/>
        </w:rPr>
        <w:t>xperiment</w:t>
      </w:r>
      <w:r w:rsidR="00B21849">
        <w:rPr>
          <w:rFonts w:ascii="Times New Roman" w:hAnsi="Times New Roman" w:cs="Times New Roman"/>
          <w:sz w:val="24"/>
          <w:szCs w:val="24"/>
        </w:rPr>
        <w:t xml:space="preserve"> 1</w:t>
      </w:r>
      <w:r w:rsidR="00945F82">
        <w:rPr>
          <w:rFonts w:ascii="Times New Roman" w:hAnsi="Times New Roman" w:cs="Times New Roman"/>
          <w:sz w:val="24"/>
          <w:szCs w:val="24"/>
        </w:rPr>
        <w:t xml:space="preserve"> </w:t>
      </w:r>
      <w:r w:rsidR="00FB1F34">
        <w:rPr>
          <w:rFonts w:ascii="Times New Roman" w:hAnsi="Times New Roman" w:cs="Times New Roman"/>
          <w:sz w:val="24"/>
          <w:szCs w:val="24"/>
        </w:rPr>
        <w:t xml:space="preserve">was introduced to the other half of </w:t>
      </w:r>
      <w:r w:rsidR="00E63AAB">
        <w:rPr>
          <w:rFonts w:ascii="Times New Roman" w:hAnsi="Times New Roman" w:cs="Times New Roman"/>
          <w:sz w:val="24"/>
          <w:szCs w:val="24"/>
        </w:rPr>
        <w:t xml:space="preserve">the tank with its </w:t>
      </w:r>
      <w:proofErr w:type="spellStart"/>
      <w:r w:rsidR="00E63AAB">
        <w:rPr>
          <w:rFonts w:ascii="Times New Roman" w:hAnsi="Times New Roman" w:cs="Times New Roman"/>
          <w:sz w:val="24"/>
          <w:szCs w:val="24"/>
        </w:rPr>
        <w:t>pvc</w:t>
      </w:r>
      <w:proofErr w:type="spellEnd"/>
      <w:r w:rsidR="00E63AAB">
        <w:rPr>
          <w:rFonts w:ascii="Times New Roman" w:hAnsi="Times New Roman" w:cs="Times New Roman"/>
          <w:sz w:val="24"/>
          <w:szCs w:val="24"/>
        </w:rPr>
        <w:t xml:space="preserve"> shelter</w:t>
      </w:r>
      <w:r w:rsidR="00945F82">
        <w:rPr>
          <w:rFonts w:ascii="Times New Roman" w:hAnsi="Times New Roman" w:cs="Times New Roman"/>
          <w:sz w:val="24"/>
          <w:szCs w:val="24"/>
        </w:rPr>
        <w:t xml:space="preserve"> (Fig. 1B</w:t>
      </w:r>
      <w:r w:rsidR="00FB1F34">
        <w:rPr>
          <w:rFonts w:ascii="Times New Roman" w:hAnsi="Times New Roman" w:cs="Times New Roman"/>
          <w:sz w:val="24"/>
          <w:szCs w:val="24"/>
        </w:rPr>
        <w:t xml:space="preserve">) and given a </w:t>
      </w:r>
      <w:proofErr w:type="gramStart"/>
      <w:r w:rsidR="00FB1F34">
        <w:rPr>
          <w:rFonts w:ascii="Times New Roman" w:hAnsi="Times New Roman" w:cs="Times New Roman"/>
          <w:sz w:val="24"/>
          <w:szCs w:val="24"/>
        </w:rPr>
        <w:t>20 minute</w:t>
      </w:r>
      <w:proofErr w:type="gramEnd"/>
      <w:r w:rsidR="00FB1F34">
        <w:rPr>
          <w:rFonts w:ascii="Times New Roman" w:hAnsi="Times New Roman" w:cs="Times New Roman"/>
          <w:sz w:val="24"/>
          <w:szCs w:val="24"/>
        </w:rPr>
        <w:t xml:space="preserve"> exploration period. </w:t>
      </w:r>
      <w:r w:rsidR="00945F82">
        <w:rPr>
          <w:rFonts w:ascii="Times New Roman" w:hAnsi="Times New Roman" w:cs="Times New Roman"/>
          <w:sz w:val="24"/>
          <w:szCs w:val="24"/>
        </w:rPr>
        <w:t>W</w:t>
      </w:r>
      <w:r w:rsidR="00FB1F34">
        <w:rPr>
          <w:rFonts w:ascii="Times New Roman" w:hAnsi="Times New Roman" w:cs="Times New Roman"/>
          <w:sz w:val="24"/>
          <w:szCs w:val="24"/>
        </w:rPr>
        <w:t xml:space="preserve">e then lifted the partition, </w:t>
      </w:r>
      <w:r w:rsidR="00E63AAB">
        <w:rPr>
          <w:rFonts w:ascii="Times New Roman" w:hAnsi="Times New Roman" w:cs="Times New Roman"/>
          <w:sz w:val="24"/>
          <w:szCs w:val="24"/>
        </w:rPr>
        <w:t>and allowed</w:t>
      </w:r>
      <w:r w:rsidR="00FB1F34">
        <w:rPr>
          <w:rFonts w:ascii="Times New Roman" w:hAnsi="Times New Roman" w:cs="Times New Roman"/>
          <w:sz w:val="24"/>
          <w:szCs w:val="24"/>
        </w:rPr>
        <w:t xml:space="preserve"> the predator and prey to interact</w:t>
      </w:r>
      <w:r w:rsidR="00945F82">
        <w:rPr>
          <w:rFonts w:ascii="Times New Roman" w:hAnsi="Times New Roman" w:cs="Times New Roman"/>
          <w:sz w:val="24"/>
          <w:szCs w:val="24"/>
        </w:rPr>
        <w:t xml:space="preserve"> for 60 min</w:t>
      </w:r>
      <w:r w:rsidR="008C5149">
        <w:rPr>
          <w:rFonts w:ascii="Times New Roman" w:hAnsi="Times New Roman" w:cs="Times New Roman"/>
          <w:sz w:val="24"/>
          <w:szCs w:val="24"/>
        </w:rPr>
        <w:t>. We</w:t>
      </w:r>
      <w:r w:rsidR="002E282D">
        <w:rPr>
          <w:rFonts w:ascii="Times New Roman" w:hAnsi="Times New Roman" w:cs="Times New Roman"/>
          <w:sz w:val="24"/>
          <w:szCs w:val="24"/>
        </w:rPr>
        <w:t xml:space="preserve"> filmed interactions </w:t>
      </w:r>
      <w:r w:rsidR="008C5149">
        <w:rPr>
          <w:rFonts w:ascii="Times New Roman" w:hAnsi="Times New Roman" w:cs="Times New Roman"/>
          <w:sz w:val="24"/>
          <w:szCs w:val="24"/>
        </w:rPr>
        <w:t>with</w:t>
      </w:r>
      <w:r w:rsidR="002E282D">
        <w:rPr>
          <w:rFonts w:ascii="Times New Roman" w:hAnsi="Times New Roman" w:cs="Times New Roman"/>
          <w:sz w:val="24"/>
          <w:szCs w:val="24"/>
        </w:rPr>
        <w:t xml:space="preserve"> a</w:t>
      </w:r>
      <w:r>
        <w:rPr>
          <w:rFonts w:ascii="Times New Roman" w:hAnsi="Times New Roman" w:cs="Times New Roman"/>
          <w:sz w:val="24"/>
          <w:szCs w:val="24"/>
        </w:rPr>
        <w:t xml:space="preserve"> GoPro</w:t>
      </w:r>
      <w:r w:rsidR="002E282D">
        <w:rPr>
          <w:rFonts w:ascii="Times New Roman" w:hAnsi="Times New Roman" w:cs="Times New Roman"/>
          <w:sz w:val="24"/>
          <w:szCs w:val="24"/>
        </w:rPr>
        <w:t xml:space="preserve"> camera mounted above the aquarium</w:t>
      </w:r>
      <w:r w:rsidR="00945F82">
        <w:rPr>
          <w:rFonts w:ascii="Times New Roman" w:hAnsi="Times New Roman" w:cs="Times New Roman"/>
          <w:sz w:val="24"/>
          <w:szCs w:val="24"/>
        </w:rPr>
        <w:t xml:space="preserve">. Prey that </w:t>
      </w:r>
      <w:proofErr w:type="gramStart"/>
      <w:r w:rsidR="00945F82">
        <w:rPr>
          <w:rFonts w:ascii="Times New Roman" w:hAnsi="Times New Roman" w:cs="Times New Roman"/>
          <w:sz w:val="24"/>
          <w:szCs w:val="24"/>
        </w:rPr>
        <w:t>were</w:t>
      </w:r>
      <w:proofErr w:type="gramEnd"/>
      <w:r w:rsidR="00945F82">
        <w:rPr>
          <w:rFonts w:ascii="Times New Roman" w:hAnsi="Times New Roman" w:cs="Times New Roman"/>
          <w:sz w:val="24"/>
          <w:szCs w:val="24"/>
        </w:rPr>
        <w:t xml:space="preserve"> not </w:t>
      </w:r>
      <w:r w:rsidR="00201A7B">
        <w:rPr>
          <w:rFonts w:ascii="Times New Roman" w:hAnsi="Times New Roman" w:cs="Times New Roman"/>
          <w:sz w:val="24"/>
          <w:szCs w:val="24"/>
        </w:rPr>
        <w:t xml:space="preserve">consumed </w:t>
      </w:r>
      <w:r w:rsidR="00945F82">
        <w:rPr>
          <w:rFonts w:ascii="Times New Roman" w:hAnsi="Times New Roman" w:cs="Times New Roman"/>
          <w:sz w:val="24"/>
          <w:szCs w:val="24"/>
        </w:rPr>
        <w:t>within 60 min were returned to their holding aquarium.</w:t>
      </w:r>
      <w:r w:rsidR="00285AE2" w:rsidRPr="00285AE2">
        <w:rPr>
          <w:rFonts w:ascii="Times New Roman" w:hAnsi="Times New Roman" w:cs="Times New Roman"/>
          <w:sz w:val="24"/>
          <w:szCs w:val="24"/>
        </w:rPr>
        <w:t xml:space="preserve"> </w:t>
      </w:r>
      <w:r w:rsidR="00285AE2">
        <w:rPr>
          <w:rFonts w:ascii="Times New Roman" w:hAnsi="Times New Roman" w:cs="Times New Roman"/>
          <w:sz w:val="24"/>
          <w:szCs w:val="24"/>
        </w:rPr>
        <w:t>Control and CO</w:t>
      </w:r>
      <w:r w:rsidR="00285AE2" w:rsidRPr="00945F82">
        <w:rPr>
          <w:rFonts w:ascii="Times New Roman" w:hAnsi="Times New Roman" w:cs="Times New Roman"/>
          <w:sz w:val="24"/>
          <w:szCs w:val="24"/>
          <w:vertAlign w:val="subscript"/>
        </w:rPr>
        <w:t>2</w:t>
      </w:r>
      <w:r w:rsidR="00285AE2">
        <w:rPr>
          <w:rFonts w:ascii="Times New Roman" w:hAnsi="Times New Roman" w:cs="Times New Roman"/>
          <w:sz w:val="24"/>
          <w:szCs w:val="24"/>
        </w:rPr>
        <w:t xml:space="preserve">-treated </w:t>
      </w:r>
      <w:r w:rsidR="00285AE2" w:rsidRPr="00945F82">
        <w:rPr>
          <w:rFonts w:ascii="Times New Roman" w:hAnsi="Times New Roman" w:cs="Times New Roman"/>
          <w:i/>
          <w:sz w:val="24"/>
          <w:szCs w:val="24"/>
        </w:rPr>
        <w:t xml:space="preserve">P. </w:t>
      </w:r>
      <w:proofErr w:type="spellStart"/>
      <w:r w:rsidR="00285AE2" w:rsidRPr="00945F82">
        <w:rPr>
          <w:rFonts w:ascii="Times New Roman" w:hAnsi="Times New Roman" w:cs="Times New Roman"/>
          <w:i/>
          <w:sz w:val="24"/>
          <w:szCs w:val="24"/>
        </w:rPr>
        <w:t>amboinensis</w:t>
      </w:r>
      <w:proofErr w:type="spellEnd"/>
      <w:r w:rsidR="00285AE2">
        <w:rPr>
          <w:rFonts w:ascii="Times New Roman" w:hAnsi="Times New Roman" w:cs="Times New Roman"/>
          <w:sz w:val="24"/>
          <w:szCs w:val="24"/>
        </w:rPr>
        <w:t xml:space="preserve"> were paired with a predator </w:t>
      </w:r>
      <w:r w:rsidR="00E63AAB">
        <w:rPr>
          <w:rFonts w:ascii="Times New Roman" w:hAnsi="Times New Roman" w:cs="Times New Roman"/>
          <w:sz w:val="24"/>
          <w:szCs w:val="24"/>
        </w:rPr>
        <w:t>receiving</w:t>
      </w:r>
      <w:r w:rsidR="00285AE2">
        <w:rPr>
          <w:rFonts w:ascii="Times New Roman" w:hAnsi="Times New Roman" w:cs="Times New Roman"/>
          <w:sz w:val="24"/>
          <w:szCs w:val="24"/>
        </w:rPr>
        <w:t xml:space="preserve"> the same experimental treatment using stratified randomization so that each predator received approximately the same number of </w:t>
      </w:r>
      <w:proofErr w:type="gramStart"/>
      <w:r w:rsidR="00285AE2">
        <w:rPr>
          <w:rFonts w:ascii="Times New Roman" w:hAnsi="Times New Roman" w:cs="Times New Roman"/>
          <w:sz w:val="24"/>
          <w:szCs w:val="24"/>
        </w:rPr>
        <w:t>prey</w:t>
      </w:r>
      <w:proofErr w:type="gramEnd"/>
      <w:r w:rsidR="00E63AAB">
        <w:rPr>
          <w:rFonts w:ascii="Times New Roman" w:hAnsi="Times New Roman" w:cs="Times New Roman"/>
          <w:sz w:val="24"/>
          <w:szCs w:val="24"/>
        </w:rPr>
        <w:t>,</w:t>
      </w:r>
      <w:r w:rsidR="00285AE2">
        <w:rPr>
          <w:rFonts w:ascii="Times New Roman" w:hAnsi="Times New Roman" w:cs="Times New Roman"/>
          <w:sz w:val="24"/>
          <w:szCs w:val="24"/>
        </w:rPr>
        <w:t xml:space="preserve"> which spanned a range of behavioural scores.</w:t>
      </w:r>
      <w:r w:rsidR="00E63AAB">
        <w:rPr>
          <w:rFonts w:ascii="Times New Roman" w:hAnsi="Times New Roman" w:cs="Times New Roman"/>
          <w:sz w:val="24"/>
          <w:szCs w:val="24"/>
        </w:rPr>
        <w:t xml:space="preserve"> </w:t>
      </w:r>
      <w:commentRangeStart w:id="22"/>
      <w:r w:rsidR="00E63AAB">
        <w:rPr>
          <w:rFonts w:ascii="Times New Roman" w:hAnsi="Times New Roman" w:cs="Times New Roman"/>
          <w:sz w:val="24"/>
          <w:szCs w:val="24"/>
        </w:rPr>
        <w:t xml:space="preserve">Each predator was tested between 5 and 6 times with different prey individuals. </w:t>
      </w:r>
      <w:r w:rsidR="008C0D3D">
        <w:rPr>
          <w:rFonts w:ascii="Times New Roman" w:hAnsi="Times New Roman" w:cs="Times New Roman"/>
          <w:sz w:val="24"/>
          <w:szCs w:val="24"/>
        </w:rPr>
        <w:t>Each predator was tested once per day and fed XXX in between trials.</w:t>
      </w:r>
      <w:commentRangeEnd w:id="22"/>
      <w:r w:rsidR="008C0D3D">
        <w:rPr>
          <w:rStyle w:val="CommentReference"/>
        </w:rPr>
        <w:commentReference w:id="22"/>
      </w:r>
    </w:p>
    <w:p w14:paraId="23D2DCCF" w14:textId="77777777" w:rsidR="003E51BE" w:rsidRDefault="003E51BE" w:rsidP="00C6174F">
      <w:pPr>
        <w:spacing w:after="0" w:line="240" w:lineRule="auto"/>
        <w:rPr>
          <w:rFonts w:ascii="Times New Roman" w:hAnsi="Times New Roman" w:cs="Times New Roman"/>
          <w:b/>
          <w:i/>
          <w:sz w:val="24"/>
          <w:szCs w:val="24"/>
        </w:rPr>
      </w:pPr>
    </w:p>
    <w:p w14:paraId="40A6FA64" w14:textId="77777777" w:rsidR="00CE1ED5" w:rsidRDefault="00CE1ED5" w:rsidP="00C6174F">
      <w:pPr>
        <w:spacing w:after="0" w:line="240" w:lineRule="auto"/>
        <w:rPr>
          <w:rFonts w:ascii="Times New Roman" w:hAnsi="Times New Roman" w:cs="Times New Roman"/>
          <w:b/>
          <w:i/>
          <w:sz w:val="24"/>
          <w:szCs w:val="24"/>
        </w:rPr>
      </w:pPr>
    </w:p>
    <w:p w14:paraId="6B6DB442" w14:textId="77777777" w:rsidR="00B67C9B" w:rsidRDefault="00B67C9B" w:rsidP="00C6174F">
      <w:pPr>
        <w:spacing w:after="0" w:line="240" w:lineRule="auto"/>
        <w:rPr>
          <w:rFonts w:ascii="Times New Roman" w:hAnsi="Times New Roman" w:cs="Times New Roman"/>
          <w:b/>
          <w:i/>
          <w:sz w:val="24"/>
          <w:szCs w:val="24"/>
        </w:rPr>
      </w:pPr>
      <w:r>
        <w:rPr>
          <w:rFonts w:ascii="Times New Roman" w:hAnsi="Times New Roman" w:cs="Times New Roman"/>
          <w:b/>
          <w:i/>
          <w:sz w:val="24"/>
          <w:szCs w:val="24"/>
        </w:rPr>
        <w:t>Statistical analysis</w:t>
      </w:r>
    </w:p>
    <w:p w14:paraId="6AA9379E" w14:textId="77777777" w:rsidR="00B67C9B" w:rsidRDefault="00B67C9B" w:rsidP="00C6174F">
      <w:pPr>
        <w:spacing w:after="0" w:line="240" w:lineRule="auto"/>
        <w:rPr>
          <w:rFonts w:ascii="Times New Roman" w:hAnsi="Times New Roman" w:cs="Times New Roman"/>
          <w:sz w:val="24"/>
          <w:szCs w:val="24"/>
        </w:rPr>
      </w:pPr>
    </w:p>
    <w:p w14:paraId="119EA62F" w14:textId="7190BF3F" w:rsid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 for repeatability of behaviours in the controls</w:t>
      </w:r>
    </w:p>
    <w:p w14:paraId="787AD072" w14:textId="31AF5A87" w:rsid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 for effect of CO</w:t>
      </w:r>
      <w:r w:rsidRPr="00285AE2">
        <w:rPr>
          <w:rFonts w:ascii="Times New Roman" w:hAnsi="Times New Roman" w:cs="Times New Roman"/>
          <w:sz w:val="24"/>
          <w:szCs w:val="24"/>
          <w:vertAlign w:val="subscript"/>
        </w:rPr>
        <w:t>2</w:t>
      </w:r>
      <w:r>
        <w:rPr>
          <w:rFonts w:ascii="Times New Roman" w:hAnsi="Times New Roman" w:cs="Times New Roman"/>
          <w:sz w:val="24"/>
          <w:szCs w:val="24"/>
        </w:rPr>
        <w:t xml:space="preserve"> on 3 most repeatable behaviours (GLM)</w:t>
      </w:r>
    </w:p>
    <w:p w14:paraId="4D4D8335" w14:textId="44FC223C" w:rsidR="00285AE2" w:rsidRPr="00285AE2" w:rsidRDefault="00285AE2" w:rsidP="00285A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Tests effect of personality and CO</w:t>
      </w:r>
      <w:r w:rsidRPr="00285AE2">
        <w:rPr>
          <w:rFonts w:ascii="Times New Roman" w:hAnsi="Times New Roman" w:cs="Times New Roman"/>
          <w:sz w:val="24"/>
          <w:szCs w:val="24"/>
          <w:vertAlign w:val="subscript"/>
        </w:rPr>
        <w:t>2</w:t>
      </w:r>
      <w:r>
        <w:rPr>
          <w:rFonts w:ascii="Times New Roman" w:hAnsi="Times New Roman" w:cs="Times New Roman"/>
          <w:sz w:val="24"/>
          <w:szCs w:val="24"/>
        </w:rPr>
        <w:t xml:space="preserve"> on probability of survival (survival analysis) – include a random factor to block by predator or a covariate if we quantify predator personality</w:t>
      </w:r>
    </w:p>
    <w:p w14:paraId="0E5A0BA7" w14:textId="77777777" w:rsidR="00285AE2" w:rsidRDefault="00285AE2" w:rsidP="00C6174F">
      <w:pPr>
        <w:spacing w:after="0" w:line="240" w:lineRule="auto"/>
        <w:rPr>
          <w:rFonts w:ascii="Times New Roman" w:hAnsi="Times New Roman" w:cs="Times New Roman"/>
          <w:sz w:val="24"/>
          <w:szCs w:val="24"/>
        </w:rPr>
      </w:pPr>
    </w:p>
    <w:p w14:paraId="78C79B1C" w14:textId="71FA8697" w:rsidR="003E51BE" w:rsidRDefault="003E51BE" w:rsidP="00D90203">
      <w:pPr>
        <w:spacing w:after="0" w:line="240" w:lineRule="auto"/>
        <w:ind w:firstLine="720"/>
        <w:rPr>
          <w:rFonts w:ascii="Times New Roman" w:hAnsi="Times New Roman" w:cs="Times New Roman"/>
          <w:sz w:val="24"/>
          <w:szCs w:val="24"/>
        </w:rPr>
      </w:pPr>
      <w:r w:rsidRPr="003E51BE">
        <w:rPr>
          <w:rFonts w:ascii="Times New Roman" w:hAnsi="Times New Roman" w:cs="Times New Roman"/>
          <w:sz w:val="24"/>
          <w:szCs w:val="24"/>
        </w:rPr>
        <w:t>All analyses were</w:t>
      </w:r>
      <w:r>
        <w:rPr>
          <w:rFonts w:ascii="Times New Roman" w:hAnsi="Times New Roman" w:cs="Times New Roman"/>
          <w:sz w:val="24"/>
          <w:szCs w:val="24"/>
        </w:rPr>
        <w:t xml:space="preserve"> </w:t>
      </w:r>
      <w:r w:rsidRPr="003E51BE">
        <w:rPr>
          <w:rFonts w:ascii="Times New Roman" w:hAnsi="Times New Roman" w:cs="Times New Roman"/>
          <w:sz w:val="24"/>
          <w:szCs w:val="24"/>
        </w:rPr>
        <w:t>done in R</w:t>
      </w:r>
      <w:r w:rsidR="00B21849">
        <w:rPr>
          <w:rFonts w:ascii="Times New Roman" w:hAnsi="Times New Roman" w:cs="Times New Roman"/>
          <w:sz w:val="24"/>
          <w:szCs w:val="24"/>
        </w:rPr>
        <w:t xml:space="preserve"> 3.1.2 (R Development Core Team</w:t>
      </w:r>
      <w:r w:rsidRPr="003E51BE">
        <w:rPr>
          <w:rFonts w:ascii="Times New Roman" w:hAnsi="Times New Roman" w:cs="Times New Roman"/>
          <w:sz w:val="24"/>
          <w:szCs w:val="24"/>
        </w:rPr>
        <w:t>, 2014). The data and code for this study are</w:t>
      </w:r>
      <w:r>
        <w:rPr>
          <w:rFonts w:ascii="Times New Roman" w:hAnsi="Times New Roman" w:cs="Times New Roman"/>
          <w:sz w:val="24"/>
          <w:szCs w:val="24"/>
        </w:rPr>
        <w:t xml:space="preserve"> publicly available in the</w:t>
      </w:r>
      <w:r w:rsidRPr="003E51BE">
        <w:rPr>
          <w:rFonts w:ascii="Times New Roman" w:hAnsi="Times New Roman" w:cs="Times New Roman"/>
          <w:sz w:val="24"/>
          <w:szCs w:val="24"/>
        </w:rPr>
        <w:t xml:space="preserve"> </w:t>
      </w:r>
      <w:del w:id="23" w:author="Shinichi Nakagawa" w:date="2022-11-12T15:15:00Z">
        <w:r w:rsidRPr="003E51BE" w:rsidDel="00F14876">
          <w:rPr>
            <w:rFonts w:ascii="Times New Roman" w:hAnsi="Times New Roman" w:cs="Times New Roman"/>
            <w:sz w:val="24"/>
            <w:szCs w:val="24"/>
          </w:rPr>
          <w:delText>respository</w:delText>
        </w:r>
      </w:del>
      <w:ins w:id="24" w:author="Shinichi Nakagawa" w:date="2022-11-12T15:15:00Z">
        <w:r w:rsidR="00F14876">
          <w:rPr>
            <w:rFonts w:ascii="Times New Roman" w:hAnsi="Times New Roman" w:cs="Times New Roman"/>
            <w:sz w:val="24"/>
            <w:szCs w:val="24"/>
          </w:rPr>
          <w:t>repository</w:t>
        </w:r>
      </w:ins>
      <w:r w:rsidRPr="003E51BE">
        <w:rPr>
          <w:rFonts w:ascii="Times New Roman" w:hAnsi="Times New Roman" w:cs="Times New Roman"/>
          <w:sz w:val="24"/>
          <w:szCs w:val="24"/>
        </w:rPr>
        <w:t xml:space="preserve"> </w:t>
      </w:r>
      <w:proofErr w:type="spellStart"/>
      <w:ins w:id="25" w:author="Shinichi Nakagawa" w:date="2022-11-12T15:15:00Z">
        <w:r w:rsidR="00F14876">
          <w:rPr>
            <w:rFonts w:ascii="Times New Roman" w:hAnsi="Times New Roman" w:cs="Times New Roman"/>
            <w:sz w:val="24"/>
            <w:szCs w:val="24"/>
          </w:rPr>
          <w:t>F</w:t>
        </w:r>
      </w:ins>
      <w:del w:id="26" w:author="Shinichi Nakagawa" w:date="2022-11-12T15:15:00Z">
        <w:r w:rsidRPr="003E51BE" w:rsidDel="00F14876">
          <w:rPr>
            <w:rFonts w:ascii="Times New Roman" w:hAnsi="Times New Roman" w:cs="Times New Roman"/>
            <w:sz w:val="24"/>
            <w:szCs w:val="24"/>
          </w:rPr>
          <w:delText>f</w:delText>
        </w:r>
      </w:del>
      <w:r w:rsidRPr="003E51BE">
        <w:rPr>
          <w:rFonts w:ascii="Times New Roman" w:hAnsi="Times New Roman" w:cs="Times New Roman"/>
          <w:sz w:val="24"/>
          <w:szCs w:val="24"/>
        </w:rPr>
        <w:t>igshare</w:t>
      </w:r>
      <w:proofErr w:type="spellEnd"/>
      <w:r w:rsidRPr="003E51BE">
        <w:rPr>
          <w:rFonts w:ascii="Times New Roman" w:hAnsi="Times New Roman" w:cs="Times New Roman"/>
          <w:sz w:val="24"/>
          <w:szCs w:val="24"/>
        </w:rPr>
        <w:t xml:space="preserve"> (</w:t>
      </w:r>
      <w:r>
        <w:rPr>
          <w:rFonts w:ascii="Times New Roman" w:hAnsi="Times New Roman" w:cs="Times New Roman"/>
          <w:sz w:val="24"/>
          <w:szCs w:val="24"/>
        </w:rPr>
        <w:t>ref</w:t>
      </w:r>
      <w:r w:rsidRPr="003E51BE">
        <w:rPr>
          <w:rFonts w:ascii="Times New Roman" w:hAnsi="Times New Roman" w:cs="Times New Roman"/>
          <w:sz w:val="24"/>
          <w:szCs w:val="24"/>
        </w:rPr>
        <w:t xml:space="preserve">) following </w:t>
      </w:r>
      <w:r w:rsidR="00CE1ED5">
        <w:rPr>
          <w:rFonts w:ascii="Times New Roman" w:hAnsi="Times New Roman" w:cs="Times New Roman"/>
          <w:sz w:val="24"/>
          <w:szCs w:val="24"/>
        </w:rPr>
        <w:t xml:space="preserve">best practices for </w:t>
      </w:r>
      <w:r w:rsidR="00B21849">
        <w:rPr>
          <w:rFonts w:ascii="Times New Roman" w:hAnsi="Times New Roman" w:cs="Times New Roman"/>
          <w:sz w:val="24"/>
          <w:szCs w:val="24"/>
        </w:rPr>
        <w:t xml:space="preserve">data archiving </w:t>
      </w:r>
      <w:r w:rsidR="00284776">
        <w:rPr>
          <w:rFonts w:ascii="Times New Roman" w:hAnsi="Times New Roman" w:cs="Times New Roman"/>
          <w:sz w:val="24"/>
          <w:szCs w:val="24"/>
        </w:rPr>
        <w:fldChar w:fldCharType="begin"/>
      </w:r>
      <w:r w:rsidR="00284776">
        <w:rPr>
          <w:rFonts w:ascii="Times New Roman" w:hAnsi="Times New Roman" w:cs="Times New Roman"/>
          <w:sz w:val="24"/>
          <w:szCs w:val="24"/>
        </w:rPr>
        <w:instrText xml:space="preserve"> ADDIN EN.CITE &lt;EndNote&gt;&lt;Cite&gt;&lt;Author&gt;White&lt;/Author&gt;&lt;Year&gt;2013&lt;/Year&gt;&lt;RecNum&gt;641&lt;/RecNum&gt;&lt;DisplayText&gt;(White et al. 2013, Roche et al. 2015)&lt;/DisplayText&gt;&lt;record&gt;&lt;rec-number&gt;641&lt;/rec-number&gt;&lt;foreign-keys&gt;&lt;key app="EN" db-id="sd5dtwzw7ax927expzpxfpt3s55vrf9zxdzr" timestamp="1455881071"&gt;641&lt;/key&gt;&lt;/foreign-keys&gt;&lt;ref-type name="Journal Article"&gt;17&lt;/ref-type&gt;&lt;contributors&gt;&lt;authors&gt;&lt;author&gt;White, E.P.&lt;/author&gt;&lt;author&gt;Baldridge, E.&lt;/author&gt;&lt;author&gt;Brym, Z.T.&lt;/author&gt;&lt;author&gt;Locey, K.J.&lt;/author&gt;&lt;author&gt;McGlinn, D.J.&lt;/author&gt;&lt;author&gt;Supp, S.R.&lt;/author&gt;&lt;/authors&gt;&lt;/contributors&gt;&lt;titles&gt;&lt;title&gt;nine simple ways to make it easier to (re)use your data&lt;/title&gt;&lt;secondary-title&gt;Ideas in Ecology and Evolution&lt;/secondary-title&gt;&lt;/titles&gt;&lt;periodical&gt;&lt;full-title&gt;Ideas in Ecology and Evolution&lt;/full-title&gt;&lt;/periodical&gt;&lt;pages&gt;1-10&lt;/pages&gt;&lt;volume&gt;6&lt;/volume&gt;&lt;number&gt;2&lt;/number&gt;&lt;dates&gt;&lt;year&gt;2013&lt;/year&gt;&lt;/dates&gt;&lt;urls&gt;&lt;/urls&gt;&lt;electronic-resource-num&gt;10.4033/iee.2013.6b.6.f&lt;/electronic-resource-num&gt;&lt;/record&gt;&lt;/Cite&gt;&lt;Cite&gt;&lt;Author&gt;Roche&lt;/Author&gt;&lt;Year&gt;2015&lt;/Year&gt;&lt;RecNum&gt;564&lt;/RecNum&gt;&lt;record&gt;&lt;rec-number&gt;564&lt;/rec-number&gt;&lt;foreign-keys&gt;&lt;key app="EN" db-id="sd5dtwzw7ax927expzpxfpt3s55vrf9zxdzr" timestamp="1445938211"&gt;564&lt;/key&gt;&lt;/foreign-keys&gt;&lt;ref-type name="Journal Article"&gt;17&lt;/ref-type&gt;&lt;contributors&gt;&lt;authors&gt;&lt;author&gt;Roche, D. G.&lt;/author&gt;&lt;author&gt;Kruuk, Loeske E. B.&lt;/author&gt;&lt;author&gt;Lanfear, Robert&lt;/author&gt;&lt;author&gt;Binning, S. A.&lt;/author&gt;&lt;/authors&gt;&lt;/contributors&gt;&lt;titles&gt;&lt;title&gt;Public data archiving in ecology and evolution: How well are we doing?&lt;/title&gt;&lt;secondary-title&gt;PLoS Biol&lt;/secondary-title&gt;&lt;/titles&gt;&lt;periodical&gt;&lt;full-title&gt;PLoS Biol&lt;/full-title&gt;&lt;/periodical&gt;&lt;pages&gt;e1002295&lt;/pages&gt;&lt;dates&gt;&lt;year&gt;2015&lt;/year&gt;&lt;/dates&gt;&lt;urls&gt;&lt;/urls&gt;&lt;electronic-resource-num&gt;10.1371/journal.pbio.1002295&lt;/electronic-resource-num&gt;&lt;/record&gt;&lt;/Cite&gt;&lt;/EndNote&gt;</w:instrText>
      </w:r>
      <w:r w:rsidR="00284776">
        <w:rPr>
          <w:rFonts w:ascii="Times New Roman" w:hAnsi="Times New Roman" w:cs="Times New Roman"/>
          <w:sz w:val="24"/>
          <w:szCs w:val="24"/>
        </w:rPr>
        <w:fldChar w:fldCharType="separate"/>
      </w:r>
      <w:r w:rsidR="00284776">
        <w:rPr>
          <w:rFonts w:ascii="Times New Roman" w:hAnsi="Times New Roman" w:cs="Times New Roman"/>
          <w:noProof/>
          <w:sz w:val="24"/>
          <w:szCs w:val="24"/>
        </w:rPr>
        <w:t>(White et al. 2013, Roche et al. 2015)</w:t>
      </w:r>
      <w:r w:rsidR="00284776">
        <w:rPr>
          <w:rFonts w:ascii="Times New Roman" w:hAnsi="Times New Roman" w:cs="Times New Roman"/>
          <w:sz w:val="24"/>
          <w:szCs w:val="24"/>
        </w:rPr>
        <w:fldChar w:fldCharType="end"/>
      </w:r>
      <w:r w:rsidRPr="003E51BE">
        <w:rPr>
          <w:rFonts w:ascii="Times New Roman" w:hAnsi="Times New Roman" w:cs="Times New Roman"/>
          <w:sz w:val="24"/>
          <w:szCs w:val="24"/>
        </w:rPr>
        <w:t>.</w:t>
      </w:r>
    </w:p>
    <w:p w14:paraId="1C9684E6" w14:textId="3E7EA76F" w:rsidR="00E37B1A" w:rsidRDefault="00E37B1A" w:rsidP="003E51BE">
      <w:pPr>
        <w:spacing w:after="0" w:line="240" w:lineRule="auto"/>
        <w:rPr>
          <w:ins w:id="27" w:author="Shinichi Nakagawa" w:date="2022-11-12T14:41:00Z"/>
          <w:rFonts w:ascii="Times New Roman" w:hAnsi="Times New Roman" w:cs="Times New Roman"/>
          <w:sz w:val="24"/>
          <w:szCs w:val="24"/>
        </w:rPr>
      </w:pPr>
    </w:p>
    <w:p w14:paraId="26DD42D9" w14:textId="05E35DB3" w:rsidR="006D06D3" w:rsidRDefault="00292FFA" w:rsidP="003E51BE">
      <w:pPr>
        <w:spacing w:after="0" w:line="240" w:lineRule="auto"/>
        <w:rPr>
          <w:ins w:id="28" w:author="Shinichi Nakagawa" w:date="2022-11-12T16:41:00Z"/>
          <w:rFonts w:ascii="Times New Roman" w:hAnsi="Times New Roman" w:cs="Times New Roman"/>
          <w:sz w:val="24"/>
          <w:szCs w:val="24"/>
        </w:rPr>
      </w:pPr>
      <w:commentRangeStart w:id="29"/>
      <w:ins w:id="30" w:author="Shinichi Nakagawa" w:date="2022-11-12T14:41:00Z">
        <w:r>
          <w:rPr>
            <w:rFonts w:ascii="Times New Roman" w:hAnsi="Times New Roman" w:cs="Times New Roman"/>
            <w:sz w:val="24"/>
            <w:szCs w:val="24"/>
          </w:rPr>
          <w:t xml:space="preserve">For the analysis </w:t>
        </w:r>
      </w:ins>
      <w:commentRangeEnd w:id="29"/>
      <w:ins w:id="31" w:author="Shinichi Nakagawa" w:date="2022-11-12T17:40:00Z">
        <w:r w:rsidR="0087065A">
          <w:rPr>
            <w:rStyle w:val="CommentReference"/>
          </w:rPr>
          <w:commentReference w:id="29"/>
        </w:r>
      </w:ins>
      <w:ins w:id="32" w:author="Shinichi Nakagawa" w:date="2022-11-12T14:41:00Z">
        <w:r>
          <w:rPr>
            <w:rFonts w:ascii="Times New Roman" w:hAnsi="Times New Roman" w:cs="Times New Roman"/>
            <w:sz w:val="24"/>
            <w:szCs w:val="24"/>
          </w:rPr>
          <w:t xml:space="preserve">of Experiment 1, we </w:t>
        </w:r>
      </w:ins>
      <w:ins w:id="33" w:author="Shinichi Nakagawa" w:date="2022-11-12T15:11:00Z">
        <w:r w:rsidR="00B671A4">
          <w:rPr>
            <w:rFonts w:ascii="Times New Roman" w:hAnsi="Times New Roman" w:cs="Times New Roman"/>
            <w:sz w:val="24"/>
            <w:szCs w:val="24"/>
          </w:rPr>
          <w:t xml:space="preserve">first </w:t>
        </w:r>
      </w:ins>
      <w:ins w:id="34" w:author="Shinichi Nakagawa" w:date="2022-11-12T15:12:00Z">
        <w:r w:rsidR="00B671A4">
          <w:rPr>
            <w:rFonts w:ascii="Times New Roman" w:hAnsi="Times New Roman" w:cs="Times New Roman"/>
            <w:sz w:val="24"/>
            <w:szCs w:val="24"/>
          </w:rPr>
          <w:t xml:space="preserve">checked the distributions of </w:t>
        </w:r>
      </w:ins>
      <w:ins w:id="35" w:author="Shinichi Nakagawa" w:date="2022-11-12T15:23:00Z">
        <w:r w:rsidR="000D5BEE">
          <w:rPr>
            <w:rFonts w:ascii="Times New Roman" w:hAnsi="Times New Roman" w:cs="Times New Roman"/>
            <w:sz w:val="24"/>
            <w:szCs w:val="24"/>
          </w:rPr>
          <w:t xml:space="preserve">the </w:t>
        </w:r>
      </w:ins>
      <w:ins w:id="36" w:author="Shinichi Nakagawa" w:date="2022-11-12T15:12:00Z">
        <w:r w:rsidR="00B671A4">
          <w:rPr>
            <w:rFonts w:ascii="Times New Roman" w:hAnsi="Times New Roman" w:cs="Times New Roman"/>
            <w:sz w:val="24"/>
            <w:szCs w:val="24"/>
          </w:rPr>
          <w:t>behavioural measurements</w:t>
        </w:r>
      </w:ins>
      <w:ins w:id="37" w:author="Shinichi Nakagawa" w:date="2022-11-12T15:24:00Z">
        <w:r w:rsidR="00FF602B">
          <w:rPr>
            <w:rFonts w:ascii="Times New Roman" w:hAnsi="Times New Roman" w:cs="Times New Roman"/>
            <w:sz w:val="24"/>
            <w:szCs w:val="24"/>
          </w:rPr>
          <w:t xml:space="preserve"> and determined appropriate transformations to meet the </w:t>
        </w:r>
      </w:ins>
      <w:ins w:id="38" w:author="Shinichi Nakagawa" w:date="2022-11-12T15:25:00Z">
        <w:r w:rsidR="00FF602B">
          <w:rPr>
            <w:rFonts w:ascii="Times New Roman" w:hAnsi="Times New Roman" w:cs="Times New Roman"/>
            <w:sz w:val="24"/>
            <w:szCs w:val="24"/>
          </w:rPr>
          <w:t xml:space="preserve">normality assumption of </w:t>
        </w:r>
      </w:ins>
      <w:ins w:id="39" w:author="Shinichi Nakagawa" w:date="2022-11-12T15:26:00Z">
        <w:r w:rsidR="00FF602B">
          <w:rPr>
            <w:rFonts w:ascii="Times New Roman" w:hAnsi="Times New Roman" w:cs="Times New Roman"/>
            <w:sz w:val="24"/>
            <w:szCs w:val="24"/>
          </w:rPr>
          <w:t>residuals</w:t>
        </w:r>
      </w:ins>
      <w:ins w:id="40" w:author="Shinichi Nakagawa" w:date="2022-11-12T15:25:00Z">
        <w:r w:rsidR="00FF602B">
          <w:rPr>
            <w:rFonts w:ascii="Times New Roman" w:hAnsi="Times New Roman" w:cs="Times New Roman"/>
            <w:sz w:val="24"/>
            <w:szCs w:val="24"/>
          </w:rPr>
          <w:t xml:space="preserve"> for each behavioural measurement</w:t>
        </w:r>
      </w:ins>
      <w:ins w:id="41" w:author="Shinichi Nakagawa" w:date="2022-11-12T15:12:00Z">
        <w:r w:rsidR="00B671A4">
          <w:rPr>
            <w:rFonts w:ascii="Times New Roman" w:hAnsi="Times New Roman" w:cs="Times New Roman"/>
            <w:sz w:val="24"/>
            <w:szCs w:val="24"/>
          </w:rPr>
          <w:t xml:space="preserve">: 1) </w:t>
        </w:r>
      </w:ins>
      <w:ins w:id="42" w:author="Shinichi Nakagawa" w:date="2022-11-12T15:21:00Z">
        <w:r w:rsidR="000D5BEE">
          <w:rPr>
            <w:rFonts w:ascii="Times New Roman" w:hAnsi="Times New Roman" w:cs="Times New Roman"/>
            <w:sz w:val="24"/>
            <w:szCs w:val="24"/>
          </w:rPr>
          <w:t>‘</w:t>
        </w:r>
      </w:ins>
      <w:ins w:id="43" w:author="Shinichi Nakagawa" w:date="2022-11-12T15:12:00Z">
        <w:r w:rsidR="00B671A4">
          <w:rPr>
            <w:rFonts w:ascii="Times New Roman" w:hAnsi="Times New Roman" w:cs="Times New Roman"/>
            <w:sz w:val="24"/>
            <w:szCs w:val="24"/>
          </w:rPr>
          <w:t>activi</w:t>
        </w:r>
        <w:commentRangeStart w:id="44"/>
        <w:commentRangeEnd w:id="44"/>
        <w:r w:rsidR="00B671A4">
          <w:rPr>
            <w:rStyle w:val="CommentReference"/>
          </w:rPr>
          <w:commentReference w:id="44"/>
        </w:r>
        <w:r w:rsidR="00B671A4">
          <w:rPr>
            <w:rFonts w:ascii="Times New Roman" w:hAnsi="Times New Roman" w:cs="Times New Roman"/>
            <w:sz w:val="24"/>
            <w:szCs w:val="24"/>
          </w:rPr>
          <w:t>ty</w:t>
        </w:r>
      </w:ins>
      <w:ins w:id="45" w:author="Shinichi Nakagawa" w:date="2022-11-12T15:21:00Z">
        <w:r w:rsidR="000D5BEE">
          <w:rPr>
            <w:rFonts w:ascii="Times New Roman" w:hAnsi="Times New Roman" w:cs="Times New Roman"/>
            <w:sz w:val="24"/>
            <w:szCs w:val="24"/>
          </w:rPr>
          <w:t>’</w:t>
        </w:r>
      </w:ins>
      <w:ins w:id="46" w:author="Shinichi Nakagawa" w:date="2022-11-12T15:16:00Z">
        <w:r w:rsidR="00F14876">
          <w:rPr>
            <w:rFonts w:ascii="Times New Roman" w:hAnsi="Times New Roman" w:cs="Times New Roman"/>
            <w:sz w:val="24"/>
            <w:szCs w:val="24"/>
          </w:rPr>
          <w:t xml:space="preserve"> level</w:t>
        </w:r>
      </w:ins>
      <w:ins w:id="47" w:author="Shinichi Nakagawa" w:date="2022-11-12T15:25:00Z">
        <w:r w:rsidR="00FF602B">
          <w:rPr>
            <w:rFonts w:ascii="Times New Roman" w:hAnsi="Times New Roman" w:cs="Times New Roman"/>
            <w:sz w:val="24"/>
            <w:szCs w:val="24"/>
          </w:rPr>
          <w:t xml:space="preserve"> (</w:t>
        </w:r>
      </w:ins>
      <w:ins w:id="48" w:author="Shinichi Nakagawa" w:date="2022-11-12T15:26:00Z">
        <w:r w:rsidR="00FF602B">
          <w:rPr>
            <w:rFonts w:ascii="Times New Roman" w:hAnsi="Times New Roman" w:cs="Times New Roman"/>
            <w:sz w:val="24"/>
            <w:szCs w:val="24"/>
          </w:rPr>
          <w:t>square</w:t>
        </w:r>
      </w:ins>
      <w:ins w:id="49" w:author="Shinichi Nakagawa" w:date="2022-11-12T15:27:00Z">
        <w:r w:rsidR="00FF602B">
          <w:rPr>
            <w:rFonts w:ascii="Times New Roman" w:hAnsi="Times New Roman" w:cs="Times New Roman"/>
            <w:sz w:val="24"/>
            <w:szCs w:val="24"/>
          </w:rPr>
          <w:t>-</w:t>
        </w:r>
      </w:ins>
      <w:ins w:id="50" w:author="Shinichi Nakagawa" w:date="2022-11-12T15:26:00Z">
        <w:r w:rsidR="00FF602B">
          <w:rPr>
            <w:rFonts w:ascii="Times New Roman" w:hAnsi="Times New Roman" w:cs="Times New Roman"/>
            <w:sz w:val="24"/>
            <w:szCs w:val="24"/>
          </w:rPr>
          <w:t>root</w:t>
        </w:r>
      </w:ins>
      <w:ins w:id="51" w:author="Shinichi Nakagawa" w:date="2022-11-12T16:00:00Z">
        <w:r w:rsidR="00E74B74">
          <w:rPr>
            <w:rFonts w:ascii="Times New Roman" w:hAnsi="Times New Roman" w:cs="Times New Roman"/>
            <w:sz w:val="24"/>
            <w:szCs w:val="24"/>
          </w:rPr>
          <w:t>-transformed</w:t>
        </w:r>
      </w:ins>
      <w:ins w:id="52" w:author="Shinichi Nakagawa" w:date="2022-11-12T15:25:00Z">
        <w:r w:rsidR="00FF602B">
          <w:rPr>
            <w:rFonts w:ascii="Times New Roman" w:hAnsi="Times New Roman" w:cs="Times New Roman"/>
            <w:sz w:val="24"/>
            <w:szCs w:val="24"/>
          </w:rPr>
          <w:t>)</w:t>
        </w:r>
      </w:ins>
      <w:ins w:id="53" w:author="Shinichi Nakagawa" w:date="2022-11-12T15:12:00Z">
        <w:r w:rsidR="00B671A4">
          <w:rPr>
            <w:rFonts w:ascii="Times New Roman" w:hAnsi="Times New Roman" w:cs="Times New Roman"/>
            <w:sz w:val="24"/>
            <w:szCs w:val="24"/>
          </w:rPr>
          <w:t xml:space="preserve">, 2) </w:t>
        </w:r>
      </w:ins>
      <w:ins w:id="54" w:author="Shinichi Nakagawa" w:date="2022-11-12T15:16:00Z">
        <w:r w:rsidR="00F14876">
          <w:rPr>
            <w:rFonts w:ascii="Times New Roman" w:hAnsi="Times New Roman" w:cs="Times New Roman"/>
            <w:sz w:val="24"/>
            <w:szCs w:val="24"/>
          </w:rPr>
          <w:t>time spent in</w:t>
        </w:r>
      </w:ins>
      <w:ins w:id="55" w:author="Shinichi Nakagawa" w:date="2022-11-12T15:21:00Z">
        <w:r w:rsidR="000D5BEE">
          <w:rPr>
            <w:rFonts w:ascii="Times New Roman" w:hAnsi="Times New Roman" w:cs="Times New Roman"/>
            <w:sz w:val="24"/>
            <w:szCs w:val="24"/>
          </w:rPr>
          <w:t xml:space="preserve"> the</w:t>
        </w:r>
      </w:ins>
      <w:ins w:id="56" w:author="Shinichi Nakagawa" w:date="2022-11-12T15:16:00Z">
        <w:r w:rsidR="00F14876">
          <w:rPr>
            <w:rFonts w:ascii="Times New Roman" w:hAnsi="Times New Roman" w:cs="Times New Roman"/>
            <w:sz w:val="24"/>
            <w:szCs w:val="24"/>
          </w:rPr>
          <w:t xml:space="preserve"> </w:t>
        </w:r>
      </w:ins>
      <w:ins w:id="57" w:author="Shinichi Nakagawa" w:date="2022-11-12T15:21:00Z">
        <w:r w:rsidR="000D5BEE">
          <w:rPr>
            <w:rFonts w:ascii="Times New Roman" w:hAnsi="Times New Roman" w:cs="Times New Roman"/>
            <w:sz w:val="24"/>
            <w:szCs w:val="24"/>
          </w:rPr>
          <w:t>‘</w:t>
        </w:r>
      </w:ins>
      <w:ins w:id="58" w:author="Shinichi Nakagawa" w:date="2022-11-12T15:16:00Z">
        <w:r w:rsidR="00F14876">
          <w:rPr>
            <w:rFonts w:ascii="Times New Roman" w:hAnsi="Times New Roman" w:cs="Times New Roman"/>
            <w:sz w:val="24"/>
            <w:szCs w:val="24"/>
          </w:rPr>
          <w:t>sh</w:t>
        </w:r>
      </w:ins>
      <w:ins w:id="59" w:author="Shinichi Nakagawa" w:date="2022-11-12T15:17:00Z">
        <w:r w:rsidR="00F14876">
          <w:rPr>
            <w:rFonts w:ascii="Times New Roman" w:hAnsi="Times New Roman" w:cs="Times New Roman"/>
            <w:sz w:val="24"/>
            <w:szCs w:val="24"/>
          </w:rPr>
          <w:t>elter</w:t>
        </w:r>
      </w:ins>
      <w:ins w:id="60" w:author="Shinichi Nakagawa" w:date="2022-11-12T15:21:00Z">
        <w:r w:rsidR="000D5BEE">
          <w:rPr>
            <w:rFonts w:ascii="Times New Roman" w:hAnsi="Times New Roman" w:cs="Times New Roman"/>
            <w:sz w:val="24"/>
            <w:szCs w:val="24"/>
          </w:rPr>
          <w:t>’</w:t>
        </w:r>
      </w:ins>
      <w:ins w:id="61" w:author="Shinichi Nakagawa" w:date="2022-11-12T15:27:00Z">
        <w:r w:rsidR="00FF602B">
          <w:rPr>
            <w:rFonts w:ascii="Times New Roman" w:hAnsi="Times New Roman" w:cs="Times New Roman"/>
            <w:sz w:val="24"/>
            <w:szCs w:val="24"/>
          </w:rPr>
          <w:t xml:space="preserve"> (identity or no transformation)</w:t>
        </w:r>
      </w:ins>
      <w:ins w:id="62" w:author="Shinichi Nakagawa" w:date="2022-11-12T15:17:00Z">
        <w:r w:rsidR="00F14876">
          <w:rPr>
            <w:rFonts w:ascii="Times New Roman" w:hAnsi="Times New Roman" w:cs="Times New Roman"/>
            <w:sz w:val="24"/>
            <w:szCs w:val="24"/>
          </w:rPr>
          <w:t xml:space="preserve">, 3) </w:t>
        </w:r>
      </w:ins>
      <w:ins w:id="63" w:author="Shinichi Nakagawa" w:date="2022-11-12T15:21:00Z">
        <w:r w:rsidR="000D5BEE">
          <w:rPr>
            <w:rFonts w:ascii="Times New Roman" w:hAnsi="Times New Roman" w:cs="Times New Roman"/>
            <w:sz w:val="24"/>
            <w:szCs w:val="24"/>
          </w:rPr>
          <w:t>‘</w:t>
        </w:r>
      </w:ins>
      <w:ins w:id="64" w:author="Shinichi Nakagawa" w:date="2022-11-12T15:17:00Z">
        <w:r w:rsidR="00F14876">
          <w:rPr>
            <w:rFonts w:ascii="Times New Roman" w:hAnsi="Times New Roman" w:cs="Times New Roman"/>
            <w:sz w:val="24"/>
            <w:szCs w:val="24"/>
          </w:rPr>
          <w:t>thigmotaxis</w:t>
        </w:r>
      </w:ins>
      <w:ins w:id="65" w:author="Shinichi Nakagawa" w:date="2022-11-12T15:21:00Z">
        <w:r w:rsidR="000D5BEE">
          <w:rPr>
            <w:rFonts w:ascii="Times New Roman" w:hAnsi="Times New Roman" w:cs="Times New Roman"/>
            <w:sz w:val="24"/>
            <w:szCs w:val="24"/>
          </w:rPr>
          <w:t>’</w:t>
        </w:r>
      </w:ins>
      <w:ins w:id="66" w:author="Shinichi Nakagawa" w:date="2022-11-12T15:17:00Z">
        <w:r w:rsidR="00F14876">
          <w:rPr>
            <w:rFonts w:ascii="Times New Roman" w:hAnsi="Times New Roman" w:cs="Times New Roman"/>
            <w:sz w:val="24"/>
            <w:szCs w:val="24"/>
          </w:rPr>
          <w:t xml:space="preserve"> (time spent close </w:t>
        </w:r>
      </w:ins>
      <w:ins w:id="67" w:author="Shinichi Nakagawa" w:date="2022-11-12T15:18:00Z">
        <w:r w:rsidR="000D5BEE">
          <w:rPr>
            <w:rFonts w:ascii="Times New Roman" w:hAnsi="Times New Roman" w:cs="Times New Roman"/>
            <w:sz w:val="24"/>
            <w:szCs w:val="24"/>
          </w:rPr>
          <w:t>to</w:t>
        </w:r>
      </w:ins>
      <w:ins w:id="68" w:author="Shinichi Nakagawa" w:date="2022-11-12T15:17:00Z">
        <w:r w:rsidR="00F14876">
          <w:rPr>
            <w:rFonts w:ascii="Times New Roman" w:hAnsi="Times New Roman" w:cs="Times New Roman"/>
            <w:sz w:val="24"/>
            <w:szCs w:val="24"/>
          </w:rPr>
          <w:t xml:space="preserve"> the wall</w:t>
        </w:r>
      </w:ins>
      <w:ins w:id="69" w:author="Shinichi Nakagawa" w:date="2022-11-12T16:00:00Z">
        <w:r w:rsidR="00625E3A">
          <w:rPr>
            <w:rFonts w:ascii="Times New Roman" w:hAnsi="Times New Roman" w:cs="Times New Roman"/>
            <w:sz w:val="24"/>
            <w:szCs w:val="24"/>
          </w:rPr>
          <w:t>;</w:t>
        </w:r>
        <w:r w:rsidR="00E74B74">
          <w:rPr>
            <w:rFonts w:ascii="Times New Roman" w:hAnsi="Times New Roman" w:cs="Times New Roman"/>
            <w:sz w:val="24"/>
            <w:szCs w:val="24"/>
          </w:rPr>
          <w:t xml:space="preserve"> </w:t>
        </w:r>
      </w:ins>
      <w:ins w:id="70" w:author="Shinichi Nakagawa" w:date="2022-11-12T16:01:00Z">
        <w:r w:rsidR="002A7507">
          <w:rPr>
            <w:rFonts w:ascii="Times New Roman" w:hAnsi="Times New Roman" w:cs="Times New Roman"/>
            <w:sz w:val="24"/>
            <w:szCs w:val="24"/>
          </w:rPr>
          <w:t xml:space="preserve">square-root </w:t>
        </w:r>
      </w:ins>
      <w:ins w:id="71" w:author="Shinichi Nakagawa" w:date="2022-11-12T16:00:00Z">
        <w:r w:rsidR="00E74B74">
          <w:rPr>
            <w:rFonts w:ascii="Times New Roman" w:hAnsi="Times New Roman" w:cs="Times New Roman"/>
            <w:sz w:val="24"/>
            <w:szCs w:val="24"/>
          </w:rPr>
          <w:t>-transformed</w:t>
        </w:r>
      </w:ins>
      <w:ins w:id="72" w:author="Shinichi Nakagawa" w:date="2022-11-12T15:17:00Z">
        <w:r w:rsidR="00F14876">
          <w:rPr>
            <w:rFonts w:ascii="Times New Roman" w:hAnsi="Times New Roman" w:cs="Times New Roman"/>
            <w:sz w:val="24"/>
            <w:szCs w:val="24"/>
          </w:rPr>
          <w:t xml:space="preserve">), 4) latency to approach </w:t>
        </w:r>
      </w:ins>
      <w:ins w:id="73" w:author="Shinichi Nakagawa" w:date="2022-11-12T15:21:00Z">
        <w:r w:rsidR="000D5BEE">
          <w:rPr>
            <w:rFonts w:ascii="Times New Roman" w:hAnsi="Times New Roman" w:cs="Times New Roman"/>
            <w:sz w:val="24"/>
            <w:szCs w:val="24"/>
          </w:rPr>
          <w:t>‘</w:t>
        </w:r>
      </w:ins>
      <w:ins w:id="74" w:author="Shinichi Nakagawa" w:date="2022-11-12T15:17:00Z">
        <w:r w:rsidR="00F14876">
          <w:rPr>
            <w:rFonts w:ascii="Times New Roman" w:hAnsi="Times New Roman" w:cs="Times New Roman"/>
            <w:sz w:val="24"/>
            <w:szCs w:val="24"/>
          </w:rPr>
          <w:t>novel</w:t>
        </w:r>
      </w:ins>
      <w:ins w:id="75" w:author="Shinichi Nakagawa" w:date="2022-11-12T15:21:00Z">
        <w:r w:rsidR="000D5BEE">
          <w:rPr>
            <w:rFonts w:ascii="Times New Roman" w:hAnsi="Times New Roman" w:cs="Times New Roman"/>
            <w:sz w:val="24"/>
            <w:szCs w:val="24"/>
          </w:rPr>
          <w:t>’</w:t>
        </w:r>
      </w:ins>
      <w:ins w:id="76" w:author="Shinichi Nakagawa" w:date="2022-11-12T15:17:00Z">
        <w:r w:rsidR="00F14876">
          <w:rPr>
            <w:rFonts w:ascii="Times New Roman" w:hAnsi="Times New Roman" w:cs="Times New Roman"/>
            <w:sz w:val="24"/>
            <w:szCs w:val="24"/>
          </w:rPr>
          <w:t xml:space="preserve"> objects</w:t>
        </w:r>
      </w:ins>
      <w:ins w:id="77" w:author="Shinichi Nakagawa" w:date="2022-11-12T16:00:00Z">
        <w:r w:rsidR="00E74B74">
          <w:rPr>
            <w:rFonts w:ascii="Times New Roman" w:hAnsi="Times New Roman" w:cs="Times New Roman"/>
            <w:sz w:val="24"/>
            <w:szCs w:val="24"/>
          </w:rPr>
          <w:t xml:space="preserve"> (</w:t>
        </w:r>
      </w:ins>
      <w:ins w:id="78" w:author="Shinichi Nakagawa" w:date="2022-11-12T16:01:00Z">
        <w:r w:rsidR="002A7507">
          <w:rPr>
            <w:rFonts w:ascii="Times New Roman" w:hAnsi="Times New Roman" w:cs="Times New Roman"/>
            <w:sz w:val="24"/>
            <w:szCs w:val="24"/>
          </w:rPr>
          <w:t>log-transformed after adding 0.5</w:t>
        </w:r>
      </w:ins>
      <w:ins w:id="79" w:author="Shinichi Nakagawa" w:date="2022-11-12T16:00:00Z">
        <w:r w:rsidR="00E74B74">
          <w:rPr>
            <w:rFonts w:ascii="Times New Roman" w:hAnsi="Times New Roman" w:cs="Times New Roman"/>
            <w:sz w:val="24"/>
            <w:szCs w:val="24"/>
          </w:rPr>
          <w:t>)</w:t>
        </w:r>
      </w:ins>
      <w:ins w:id="80" w:author="Shinichi Nakagawa" w:date="2022-11-12T15:18:00Z">
        <w:r w:rsidR="00F14876">
          <w:rPr>
            <w:rFonts w:ascii="Times New Roman" w:hAnsi="Times New Roman" w:cs="Times New Roman"/>
            <w:sz w:val="24"/>
            <w:szCs w:val="24"/>
          </w:rPr>
          <w:t>,</w:t>
        </w:r>
      </w:ins>
      <w:ins w:id="81" w:author="Shinichi Nakagawa" w:date="2022-11-12T15:17:00Z">
        <w:r w:rsidR="00F14876">
          <w:rPr>
            <w:rFonts w:ascii="Times New Roman" w:hAnsi="Times New Roman" w:cs="Times New Roman"/>
            <w:sz w:val="24"/>
            <w:szCs w:val="24"/>
          </w:rPr>
          <w:t xml:space="preserve"> and 5) time to </w:t>
        </w:r>
      </w:ins>
      <w:ins w:id="82" w:author="Shinichi Nakagawa" w:date="2022-11-12T15:21:00Z">
        <w:r w:rsidR="000D5BEE">
          <w:rPr>
            <w:rFonts w:ascii="Times New Roman" w:hAnsi="Times New Roman" w:cs="Times New Roman"/>
            <w:sz w:val="24"/>
            <w:szCs w:val="24"/>
          </w:rPr>
          <w:t>‘</w:t>
        </w:r>
      </w:ins>
      <w:ins w:id="83" w:author="Shinichi Nakagawa" w:date="2022-11-12T15:17:00Z">
        <w:r w:rsidR="00F14876">
          <w:rPr>
            <w:rFonts w:ascii="Times New Roman" w:hAnsi="Times New Roman" w:cs="Times New Roman"/>
            <w:sz w:val="24"/>
            <w:szCs w:val="24"/>
          </w:rPr>
          <w:t>emergence</w:t>
        </w:r>
      </w:ins>
      <w:ins w:id="84" w:author="Shinichi Nakagawa" w:date="2022-11-12T15:21:00Z">
        <w:r w:rsidR="000D5BEE">
          <w:rPr>
            <w:rFonts w:ascii="Times New Roman" w:hAnsi="Times New Roman" w:cs="Times New Roman"/>
            <w:sz w:val="24"/>
            <w:szCs w:val="24"/>
          </w:rPr>
          <w:t>’</w:t>
        </w:r>
      </w:ins>
      <w:ins w:id="85" w:author="Shinichi Nakagawa" w:date="2022-11-12T15:17:00Z">
        <w:r w:rsidR="00F14876">
          <w:rPr>
            <w:rFonts w:ascii="Times New Roman" w:hAnsi="Times New Roman" w:cs="Times New Roman"/>
            <w:sz w:val="24"/>
            <w:szCs w:val="24"/>
          </w:rPr>
          <w:t xml:space="preserve"> from the shelter</w:t>
        </w:r>
      </w:ins>
      <w:ins w:id="86" w:author="Shinichi Nakagawa" w:date="2022-11-12T16:01:00Z">
        <w:r w:rsidR="002A7507">
          <w:rPr>
            <w:rFonts w:ascii="Times New Roman" w:hAnsi="Times New Roman" w:cs="Times New Roman"/>
            <w:sz w:val="24"/>
            <w:szCs w:val="24"/>
          </w:rPr>
          <w:t xml:space="preserve"> (log-transformed)</w:t>
        </w:r>
      </w:ins>
      <w:ins w:id="87" w:author="Shinichi Nakagawa" w:date="2022-11-12T15:18:00Z">
        <w:r w:rsidR="00F14876">
          <w:rPr>
            <w:rFonts w:ascii="Times New Roman" w:hAnsi="Times New Roman" w:cs="Times New Roman"/>
            <w:sz w:val="24"/>
            <w:szCs w:val="24"/>
          </w:rPr>
          <w:t xml:space="preserve">. </w:t>
        </w:r>
      </w:ins>
      <w:ins w:id="88" w:author="Shinichi Nakagawa" w:date="2022-11-12T15:26:00Z">
        <w:r w:rsidR="00FF602B">
          <w:rPr>
            <w:rFonts w:ascii="Times New Roman" w:hAnsi="Times New Roman" w:cs="Times New Roman"/>
            <w:sz w:val="24"/>
            <w:szCs w:val="24"/>
          </w:rPr>
          <w:t xml:space="preserve">We used the R package, </w:t>
        </w:r>
        <w:r w:rsidR="00FF602B" w:rsidRPr="002E1DD5">
          <w:rPr>
            <w:rFonts w:ascii="Times New Roman" w:hAnsi="Times New Roman" w:cs="Times New Roman"/>
            <w:i/>
            <w:iCs/>
            <w:sz w:val="24"/>
            <w:szCs w:val="24"/>
            <w:rPrChange w:id="89" w:author="Shinichi Nakagawa" w:date="2022-11-12T16:06:00Z">
              <w:rPr>
                <w:rFonts w:ascii="Times New Roman" w:hAnsi="Times New Roman" w:cs="Times New Roman"/>
                <w:sz w:val="24"/>
                <w:szCs w:val="24"/>
              </w:rPr>
            </w:rPrChange>
          </w:rPr>
          <w:t>lme4</w:t>
        </w:r>
      </w:ins>
      <w:ins w:id="90" w:author="Shinichi Nakagawa" w:date="2022-11-12T15:29:00Z">
        <w:r w:rsidR="00A746EF">
          <w:rPr>
            <w:rFonts w:ascii="Times New Roman" w:hAnsi="Times New Roman" w:cs="Times New Roman"/>
            <w:sz w:val="24"/>
            <w:szCs w:val="24"/>
          </w:rPr>
          <w:t xml:space="preserve"> (REF)</w:t>
        </w:r>
      </w:ins>
      <w:ins w:id="91" w:author="Shinichi Nakagawa" w:date="2022-11-12T15:28:00Z">
        <w:r w:rsidR="00A746EF">
          <w:rPr>
            <w:rFonts w:ascii="Times New Roman" w:hAnsi="Times New Roman" w:cs="Times New Roman"/>
            <w:sz w:val="24"/>
            <w:szCs w:val="24"/>
          </w:rPr>
          <w:t>,</w:t>
        </w:r>
      </w:ins>
      <w:ins w:id="92" w:author="Shinichi Nakagawa" w:date="2022-11-12T15:26:00Z">
        <w:r w:rsidR="00FF602B">
          <w:rPr>
            <w:rFonts w:ascii="Times New Roman" w:hAnsi="Times New Roman" w:cs="Times New Roman"/>
            <w:sz w:val="24"/>
            <w:szCs w:val="24"/>
          </w:rPr>
          <w:t xml:space="preserve"> to fit </w:t>
        </w:r>
      </w:ins>
      <w:ins w:id="93" w:author="Shinichi Nakagawa" w:date="2022-11-12T15:27:00Z">
        <w:r w:rsidR="00FF602B">
          <w:rPr>
            <w:rFonts w:ascii="Times New Roman" w:hAnsi="Times New Roman" w:cs="Times New Roman"/>
            <w:sz w:val="24"/>
            <w:szCs w:val="24"/>
          </w:rPr>
          <w:t xml:space="preserve">a </w:t>
        </w:r>
      </w:ins>
      <w:ins w:id="94" w:author="Shinichi Nakagawa" w:date="2022-11-12T15:26:00Z">
        <w:r w:rsidR="00FF602B">
          <w:rPr>
            <w:rFonts w:ascii="Times New Roman" w:hAnsi="Times New Roman" w:cs="Times New Roman"/>
            <w:sz w:val="24"/>
            <w:szCs w:val="24"/>
          </w:rPr>
          <w:t>linear mixed model</w:t>
        </w:r>
      </w:ins>
      <w:ins w:id="95" w:author="Shinichi Nakagawa" w:date="2022-11-12T15:38:00Z">
        <w:r w:rsidR="00EE4E04">
          <w:rPr>
            <w:rFonts w:ascii="Times New Roman" w:hAnsi="Times New Roman" w:cs="Times New Roman"/>
            <w:sz w:val="24"/>
            <w:szCs w:val="24"/>
          </w:rPr>
          <w:t xml:space="preserve"> (LMM)</w:t>
        </w:r>
      </w:ins>
      <w:ins w:id="96" w:author="Shinichi Nakagawa" w:date="2022-11-12T15:27:00Z">
        <w:r w:rsidR="00FF602B">
          <w:rPr>
            <w:rFonts w:ascii="Times New Roman" w:hAnsi="Times New Roman" w:cs="Times New Roman"/>
            <w:sz w:val="24"/>
            <w:szCs w:val="24"/>
          </w:rPr>
          <w:t xml:space="preserve"> for each measurement with the following</w:t>
        </w:r>
      </w:ins>
      <w:ins w:id="97" w:author="Shinichi Nakagawa" w:date="2022-11-12T15:29:00Z">
        <w:r w:rsidR="00A746EF">
          <w:rPr>
            <w:rFonts w:ascii="Times New Roman" w:hAnsi="Times New Roman" w:cs="Times New Roman"/>
            <w:sz w:val="24"/>
            <w:szCs w:val="24"/>
          </w:rPr>
          <w:t xml:space="preserve"> fixed effects: 1)</w:t>
        </w:r>
      </w:ins>
      <w:ins w:id="98" w:author="Shinichi Nakagawa" w:date="2022-11-12T15:34:00Z">
        <w:r w:rsidR="00A746EF">
          <w:rPr>
            <w:rFonts w:ascii="Times New Roman" w:hAnsi="Times New Roman" w:cs="Times New Roman"/>
            <w:sz w:val="24"/>
            <w:szCs w:val="24"/>
          </w:rPr>
          <w:t xml:space="preserve"> </w:t>
        </w:r>
      </w:ins>
      <w:ins w:id="99" w:author="Shinichi Nakagawa" w:date="2022-11-12T15:37:00Z">
        <w:r w:rsidR="00EE4E04">
          <w:rPr>
            <w:rFonts w:ascii="Times New Roman" w:hAnsi="Times New Roman" w:cs="Times New Roman"/>
            <w:sz w:val="24"/>
            <w:szCs w:val="24"/>
          </w:rPr>
          <w:t>‘</w:t>
        </w:r>
      </w:ins>
      <w:ins w:id="100" w:author="Shinichi Nakagawa" w:date="2022-11-12T15:34:00Z">
        <w:r w:rsidR="00EE4E04">
          <w:rPr>
            <w:rFonts w:ascii="Times New Roman" w:hAnsi="Times New Roman" w:cs="Times New Roman"/>
            <w:sz w:val="24"/>
            <w:szCs w:val="24"/>
          </w:rPr>
          <w:t>group</w:t>
        </w:r>
      </w:ins>
      <w:ins w:id="101" w:author="Shinichi Nakagawa" w:date="2022-11-12T15:37:00Z">
        <w:r w:rsidR="00EE4E04">
          <w:rPr>
            <w:rFonts w:ascii="Times New Roman" w:hAnsi="Times New Roman" w:cs="Times New Roman"/>
            <w:sz w:val="24"/>
            <w:szCs w:val="24"/>
          </w:rPr>
          <w:t>’</w:t>
        </w:r>
      </w:ins>
      <w:ins w:id="102" w:author="Shinichi Nakagawa" w:date="2022-11-12T15:34:00Z">
        <w:r w:rsidR="00EE4E04">
          <w:rPr>
            <w:rFonts w:ascii="Times New Roman" w:hAnsi="Times New Roman" w:cs="Times New Roman"/>
            <w:sz w:val="24"/>
            <w:szCs w:val="24"/>
          </w:rPr>
          <w:t xml:space="preserve"> (</w:t>
        </w:r>
      </w:ins>
      <w:ins w:id="103" w:author="Shinichi Nakagawa" w:date="2022-11-12T15:35:00Z">
        <w:r w:rsidR="00EE4E04">
          <w:rPr>
            <w:rFonts w:ascii="Times New Roman" w:hAnsi="Times New Roman" w:cs="Times New Roman"/>
            <w:sz w:val="24"/>
            <w:szCs w:val="24"/>
          </w:rPr>
          <w:t xml:space="preserve">binary variable: </w:t>
        </w:r>
      </w:ins>
      <w:ins w:id="104" w:author="Shinichi Nakagawa" w:date="2022-11-12T15:34:00Z">
        <w:r w:rsidR="00EE4E04">
          <w:rPr>
            <w:rFonts w:ascii="Times New Roman" w:hAnsi="Times New Roman" w:cs="Times New Roman"/>
            <w:sz w:val="24"/>
            <w:szCs w:val="24"/>
          </w:rPr>
          <w:t xml:space="preserve">control vs. </w:t>
        </w:r>
      </w:ins>
      <w:ins w:id="105" w:author="Shinichi Nakagawa" w:date="2022-11-12T15:36:00Z">
        <w:r w:rsidR="00EE4E04">
          <w:rPr>
            <w:rFonts w:ascii="Times New Roman" w:hAnsi="Times New Roman" w:cs="Times New Roman"/>
            <w:sz w:val="24"/>
            <w:szCs w:val="24"/>
          </w:rPr>
          <w:t xml:space="preserve">treatment: </w:t>
        </w:r>
      </w:ins>
      <w:ins w:id="106" w:author="Shinichi Nakagawa" w:date="2022-11-12T15:34:00Z">
        <w:r w:rsidR="00EE4E04">
          <w:rPr>
            <w:rFonts w:ascii="Times New Roman" w:hAnsi="Times New Roman" w:cs="Times New Roman"/>
            <w:sz w:val="24"/>
            <w:szCs w:val="24"/>
          </w:rPr>
          <w:t>CO</w:t>
        </w:r>
        <w:r w:rsidR="00EE4E04" w:rsidRPr="00EE4E04">
          <w:rPr>
            <w:rFonts w:ascii="Times New Roman" w:hAnsi="Times New Roman" w:cs="Times New Roman"/>
            <w:sz w:val="24"/>
            <w:szCs w:val="24"/>
            <w:vertAlign w:val="subscript"/>
            <w:rPrChange w:id="107" w:author="Shinichi Nakagawa" w:date="2022-11-12T15:34:00Z">
              <w:rPr>
                <w:rFonts w:ascii="Times New Roman" w:hAnsi="Times New Roman" w:cs="Times New Roman"/>
                <w:sz w:val="24"/>
                <w:szCs w:val="24"/>
              </w:rPr>
            </w:rPrChange>
          </w:rPr>
          <w:t>2</w:t>
        </w:r>
        <w:r w:rsidR="00EE4E04">
          <w:rPr>
            <w:rFonts w:ascii="Times New Roman" w:hAnsi="Times New Roman" w:cs="Times New Roman"/>
            <w:sz w:val="24"/>
            <w:szCs w:val="24"/>
          </w:rPr>
          <w:t xml:space="preserve"> exposure)</w:t>
        </w:r>
      </w:ins>
      <w:ins w:id="108" w:author="Shinichi Nakagawa" w:date="2022-11-12T15:35:00Z">
        <w:r w:rsidR="00EE4E04">
          <w:rPr>
            <w:rFonts w:ascii="Times New Roman" w:hAnsi="Times New Roman" w:cs="Times New Roman"/>
            <w:sz w:val="24"/>
            <w:szCs w:val="24"/>
          </w:rPr>
          <w:t xml:space="preserve">, 2) </w:t>
        </w:r>
      </w:ins>
      <w:ins w:id="109" w:author="Shinichi Nakagawa" w:date="2022-11-12T18:16:00Z">
        <w:r w:rsidR="00EE52C2">
          <w:rPr>
            <w:rFonts w:ascii="Times New Roman" w:hAnsi="Times New Roman" w:cs="Times New Roman"/>
            <w:sz w:val="24"/>
            <w:szCs w:val="24"/>
          </w:rPr>
          <w:t xml:space="preserve">the sequence of </w:t>
        </w:r>
      </w:ins>
      <w:ins w:id="110" w:author="Shinichi Nakagawa" w:date="2022-11-12T15:37:00Z">
        <w:r w:rsidR="00EE4E04">
          <w:rPr>
            <w:rFonts w:ascii="Times New Roman" w:hAnsi="Times New Roman" w:cs="Times New Roman"/>
            <w:sz w:val="24"/>
            <w:szCs w:val="24"/>
          </w:rPr>
          <w:t>‘</w:t>
        </w:r>
      </w:ins>
      <w:ins w:id="111" w:author="Shinichi Nakagawa" w:date="2022-11-12T15:35:00Z">
        <w:r w:rsidR="00EE4E04">
          <w:rPr>
            <w:rFonts w:ascii="Times New Roman" w:hAnsi="Times New Roman" w:cs="Times New Roman"/>
            <w:sz w:val="24"/>
            <w:szCs w:val="24"/>
          </w:rPr>
          <w:t>trial</w:t>
        </w:r>
      </w:ins>
      <w:ins w:id="112" w:author="Shinichi Nakagawa" w:date="2022-11-12T15:37:00Z">
        <w:r w:rsidR="00EE4E04">
          <w:rPr>
            <w:rFonts w:ascii="Times New Roman" w:hAnsi="Times New Roman" w:cs="Times New Roman"/>
            <w:sz w:val="24"/>
            <w:szCs w:val="24"/>
          </w:rPr>
          <w:t>’</w:t>
        </w:r>
      </w:ins>
      <w:ins w:id="113" w:author="Shinichi Nakagawa" w:date="2022-11-12T15:35:00Z">
        <w:r w:rsidR="00EE4E04">
          <w:rPr>
            <w:rFonts w:ascii="Times New Roman" w:hAnsi="Times New Roman" w:cs="Times New Roman"/>
            <w:sz w:val="24"/>
            <w:szCs w:val="24"/>
          </w:rPr>
          <w:t xml:space="preserve"> (ordinal variable </w:t>
        </w:r>
      </w:ins>
      <w:ins w:id="114" w:author="Shinichi Nakagawa" w:date="2022-11-12T15:50:00Z">
        <w:r w:rsidR="000D7D6F">
          <w:rPr>
            <w:rFonts w:ascii="Times New Roman" w:hAnsi="Times New Roman" w:cs="Times New Roman"/>
            <w:sz w:val="24"/>
            <w:szCs w:val="24"/>
          </w:rPr>
          <w:t>from</w:t>
        </w:r>
      </w:ins>
      <w:ins w:id="115" w:author="Shinichi Nakagawa" w:date="2022-11-12T15:35:00Z">
        <w:r w:rsidR="00EE4E04">
          <w:rPr>
            <w:rFonts w:ascii="Times New Roman" w:hAnsi="Times New Roman" w:cs="Times New Roman"/>
            <w:sz w:val="24"/>
            <w:szCs w:val="24"/>
          </w:rPr>
          <w:t xml:space="preserve"> 1 to 4 with t</w:t>
        </w:r>
      </w:ins>
      <w:ins w:id="116" w:author="Shinichi Nakagawa" w:date="2022-11-12T15:36:00Z">
        <w:r w:rsidR="00EE4E04">
          <w:rPr>
            <w:rFonts w:ascii="Times New Roman" w:hAnsi="Times New Roman" w:cs="Times New Roman"/>
            <w:sz w:val="24"/>
            <w:szCs w:val="24"/>
          </w:rPr>
          <w:t>rial</w:t>
        </w:r>
      </w:ins>
      <w:ins w:id="117" w:author="Shinichi Nakagawa" w:date="2022-11-12T15:52:00Z">
        <w:r w:rsidR="00FF6C56">
          <w:rPr>
            <w:rFonts w:ascii="Times New Roman" w:hAnsi="Times New Roman" w:cs="Times New Roman"/>
            <w:sz w:val="24"/>
            <w:szCs w:val="24"/>
          </w:rPr>
          <w:t>s</w:t>
        </w:r>
      </w:ins>
      <w:ins w:id="118" w:author="Shinichi Nakagawa" w:date="2022-11-12T15:36:00Z">
        <w:r w:rsidR="00EE4E04">
          <w:rPr>
            <w:rFonts w:ascii="Times New Roman" w:hAnsi="Times New Roman" w:cs="Times New Roman"/>
            <w:sz w:val="24"/>
            <w:szCs w:val="24"/>
          </w:rPr>
          <w:t xml:space="preserve"> 3 and 4 being CO</w:t>
        </w:r>
        <w:r w:rsidR="00EE4E04" w:rsidRPr="00160339">
          <w:rPr>
            <w:rFonts w:ascii="Times New Roman" w:hAnsi="Times New Roman" w:cs="Times New Roman"/>
            <w:sz w:val="24"/>
            <w:szCs w:val="24"/>
            <w:vertAlign w:val="subscript"/>
          </w:rPr>
          <w:t>2</w:t>
        </w:r>
        <w:r w:rsidR="00EE4E04">
          <w:rPr>
            <w:rFonts w:ascii="Times New Roman" w:hAnsi="Times New Roman" w:cs="Times New Roman"/>
            <w:sz w:val="24"/>
            <w:szCs w:val="24"/>
          </w:rPr>
          <w:t xml:space="preserve"> exposure</w:t>
        </w:r>
      </w:ins>
      <w:ins w:id="119" w:author="Shinichi Nakagawa" w:date="2022-11-12T15:34:00Z">
        <w:r w:rsidR="00EE4E04">
          <w:rPr>
            <w:rFonts w:ascii="Times New Roman" w:hAnsi="Times New Roman" w:cs="Times New Roman"/>
            <w:sz w:val="24"/>
            <w:szCs w:val="24"/>
          </w:rPr>
          <w:t xml:space="preserve"> </w:t>
        </w:r>
      </w:ins>
      <w:ins w:id="120" w:author="Shinichi Nakagawa" w:date="2022-11-12T15:36:00Z">
        <w:r w:rsidR="00EE4E04">
          <w:rPr>
            <w:rFonts w:ascii="Times New Roman" w:hAnsi="Times New Roman" w:cs="Times New Roman"/>
            <w:sz w:val="24"/>
            <w:szCs w:val="24"/>
          </w:rPr>
          <w:t xml:space="preserve">for </w:t>
        </w:r>
      </w:ins>
      <w:ins w:id="121" w:author="Shinichi Nakagawa" w:date="2022-11-12T15:45:00Z">
        <w:r w:rsidR="00DB5940">
          <w:rPr>
            <w:rFonts w:ascii="Times New Roman" w:hAnsi="Times New Roman" w:cs="Times New Roman"/>
            <w:sz w:val="24"/>
            <w:szCs w:val="24"/>
          </w:rPr>
          <w:t>the treatment group)</w:t>
        </w:r>
      </w:ins>
      <w:ins w:id="122" w:author="Shinichi Nakagawa" w:date="2022-11-12T15:51:00Z">
        <w:r w:rsidR="00FF6C56">
          <w:rPr>
            <w:rFonts w:ascii="Times New Roman" w:hAnsi="Times New Roman" w:cs="Times New Roman"/>
            <w:sz w:val="24"/>
            <w:szCs w:val="24"/>
          </w:rPr>
          <w:t xml:space="preserve">, </w:t>
        </w:r>
      </w:ins>
      <w:ins w:id="123" w:author="Shinichi Nakagawa" w:date="2022-11-12T15:45:00Z">
        <w:r w:rsidR="00DB5940">
          <w:rPr>
            <w:rFonts w:ascii="Times New Roman" w:hAnsi="Times New Roman" w:cs="Times New Roman"/>
            <w:sz w:val="24"/>
            <w:szCs w:val="24"/>
          </w:rPr>
          <w:t xml:space="preserve">3) </w:t>
        </w:r>
      </w:ins>
      <w:ins w:id="124" w:author="Shinichi Nakagawa" w:date="2022-11-12T15:47:00Z">
        <w:r w:rsidR="000D7D6F">
          <w:rPr>
            <w:rFonts w:ascii="Times New Roman" w:hAnsi="Times New Roman" w:cs="Times New Roman"/>
            <w:sz w:val="24"/>
            <w:szCs w:val="24"/>
          </w:rPr>
          <w:t>the interaction between ‘group’ and ‘trial’</w:t>
        </w:r>
      </w:ins>
      <w:ins w:id="125" w:author="Shinichi Nakagawa" w:date="2022-11-12T15:51:00Z">
        <w:r w:rsidR="00FF6C56">
          <w:rPr>
            <w:rFonts w:ascii="Times New Roman" w:hAnsi="Times New Roman" w:cs="Times New Roman"/>
            <w:sz w:val="24"/>
            <w:szCs w:val="24"/>
          </w:rPr>
          <w:t xml:space="preserve">, and </w:t>
        </w:r>
      </w:ins>
      <w:ins w:id="126" w:author="Shinichi Nakagawa" w:date="2022-11-12T15:52:00Z">
        <w:r w:rsidR="00FF6C56">
          <w:rPr>
            <w:rFonts w:ascii="Times New Roman" w:hAnsi="Times New Roman" w:cs="Times New Roman"/>
            <w:sz w:val="24"/>
            <w:szCs w:val="24"/>
          </w:rPr>
          <w:t>4)</w:t>
        </w:r>
      </w:ins>
      <w:ins w:id="127" w:author="Shinichi Nakagawa" w:date="2022-11-12T15:56:00Z">
        <w:r w:rsidR="00114BE7">
          <w:rPr>
            <w:rFonts w:ascii="Times New Roman" w:hAnsi="Times New Roman" w:cs="Times New Roman"/>
            <w:sz w:val="24"/>
            <w:szCs w:val="24"/>
          </w:rPr>
          <w:t xml:space="preserve"> </w:t>
        </w:r>
      </w:ins>
      <w:ins w:id="128" w:author="Shinichi Nakagawa" w:date="2022-11-12T15:57:00Z">
        <w:r w:rsidR="00114BE7">
          <w:rPr>
            <w:rFonts w:ascii="Times New Roman" w:hAnsi="Times New Roman" w:cs="Times New Roman"/>
            <w:sz w:val="24"/>
            <w:szCs w:val="24"/>
          </w:rPr>
          <w:t xml:space="preserve">the </w:t>
        </w:r>
      </w:ins>
      <w:ins w:id="129" w:author="Shinichi Nakagawa" w:date="2022-11-12T15:56:00Z">
        <w:r w:rsidR="00114BE7">
          <w:rPr>
            <w:rFonts w:ascii="Times New Roman" w:hAnsi="Times New Roman" w:cs="Times New Roman"/>
            <w:sz w:val="24"/>
            <w:szCs w:val="24"/>
          </w:rPr>
          <w:t>‘</w:t>
        </w:r>
      </w:ins>
      <w:ins w:id="130" w:author="Shinichi Nakagawa" w:date="2022-11-12T15:57:00Z">
        <w:r w:rsidR="00114BE7">
          <w:rPr>
            <w:rFonts w:ascii="Times New Roman" w:hAnsi="Times New Roman" w:cs="Times New Roman"/>
            <w:sz w:val="24"/>
            <w:szCs w:val="24"/>
          </w:rPr>
          <w:t>standard length’ of fish</w:t>
        </w:r>
      </w:ins>
      <w:ins w:id="131" w:author="Shinichi Nakagawa" w:date="2022-11-12T15:52:00Z">
        <w:r w:rsidR="00FF6C56">
          <w:rPr>
            <w:rFonts w:ascii="Times New Roman" w:hAnsi="Times New Roman" w:cs="Times New Roman"/>
            <w:sz w:val="24"/>
            <w:szCs w:val="24"/>
          </w:rPr>
          <w:t xml:space="preserve"> </w:t>
        </w:r>
      </w:ins>
      <w:ins w:id="132" w:author="Shinichi Nakagawa" w:date="2022-11-12T15:51:00Z">
        <w:r w:rsidR="00FF6C56">
          <w:rPr>
            <w:rFonts w:ascii="Times New Roman" w:hAnsi="Times New Roman" w:cs="Times New Roman"/>
            <w:sz w:val="24"/>
            <w:szCs w:val="24"/>
          </w:rPr>
          <w:t>(continuous variable)</w:t>
        </w:r>
      </w:ins>
      <w:ins w:id="133" w:author="Shinichi Nakagawa" w:date="2022-11-12T15:36:00Z">
        <w:r w:rsidR="00EE4E04">
          <w:rPr>
            <w:rFonts w:ascii="Times New Roman" w:hAnsi="Times New Roman" w:cs="Times New Roman"/>
            <w:sz w:val="24"/>
            <w:szCs w:val="24"/>
          </w:rPr>
          <w:t>. T</w:t>
        </w:r>
      </w:ins>
      <w:ins w:id="134" w:author="Shinichi Nakagawa" w:date="2022-11-12T15:29:00Z">
        <w:r w:rsidR="00A746EF">
          <w:rPr>
            <w:rFonts w:ascii="Times New Roman" w:hAnsi="Times New Roman" w:cs="Times New Roman"/>
            <w:sz w:val="24"/>
            <w:szCs w:val="24"/>
          </w:rPr>
          <w:t>he random effects</w:t>
        </w:r>
      </w:ins>
      <w:ins w:id="135" w:author="Shinichi Nakagawa" w:date="2022-11-12T15:36:00Z">
        <w:r w:rsidR="00EE4E04">
          <w:rPr>
            <w:rFonts w:ascii="Times New Roman" w:hAnsi="Times New Roman" w:cs="Times New Roman"/>
            <w:sz w:val="24"/>
            <w:szCs w:val="24"/>
          </w:rPr>
          <w:t xml:space="preserve"> for these </w:t>
        </w:r>
      </w:ins>
      <w:ins w:id="136" w:author="Shinichi Nakagawa" w:date="2022-11-12T15:38:00Z">
        <w:r w:rsidR="00EE4E04">
          <w:rPr>
            <w:rFonts w:ascii="Times New Roman" w:hAnsi="Times New Roman" w:cs="Times New Roman"/>
            <w:sz w:val="24"/>
            <w:szCs w:val="24"/>
          </w:rPr>
          <w:t xml:space="preserve">LMMs </w:t>
        </w:r>
      </w:ins>
      <w:ins w:id="137" w:author="Shinichi Nakagawa" w:date="2022-11-12T15:36:00Z">
        <w:r w:rsidR="00EE4E04">
          <w:rPr>
            <w:rFonts w:ascii="Times New Roman" w:hAnsi="Times New Roman" w:cs="Times New Roman"/>
            <w:sz w:val="24"/>
            <w:szCs w:val="24"/>
          </w:rPr>
          <w:t>inc</w:t>
        </w:r>
      </w:ins>
      <w:ins w:id="138" w:author="Shinichi Nakagawa" w:date="2022-11-12T15:37:00Z">
        <w:r w:rsidR="00EE4E04">
          <w:rPr>
            <w:rFonts w:ascii="Times New Roman" w:hAnsi="Times New Roman" w:cs="Times New Roman"/>
            <w:sz w:val="24"/>
            <w:szCs w:val="24"/>
          </w:rPr>
          <w:t xml:space="preserve">luded trial </w:t>
        </w:r>
      </w:ins>
      <w:ins w:id="139" w:author="Shinichi Nakagawa" w:date="2022-11-12T15:49:00Z">
        <w:r w:rsidR="000D7D6F">
          <w:rPr>
            <w:rFonts w:ascii="Times New Roman" w:hAnsi="Times New Roman" w:cs="Times New Roman"/>
            <w:sz w:val="24"/>
            <w:szCs w:val="24"/>
          </w:rPr>
          <w:t xml:space="preserve">as random slopes </w:t>
        </w:r>
      </w:ins>
      <w:ins w:id="140" w:author="Shinichi Nakagawa" w:date="2022-11-12T15:37:00Z">
        <w:r w:rsidR="00EE4E04">
          <w:rPr>
            <w:rFonts w:ascii="Times New Roman" w:hAnsi="Times New Roman" w:cs="Times New Roman"/>
            <w:sz w:val="24"/>
            <w:szCs w:val="24"/>
          </w:rPr>
          <w:t xml:space="preserve">and ‘fish </w:t>
        </w:r>
      </w:ins>
      <w:ins w:id="141" w:author="Shinichi Nakagawa" w:date="2022-11-12T15:47:00Z">
        <w:r w:rsidR="000D7D6F">
          <w:rPr>
            <w:rFonts w:ascii="Times New Roman" w:hAnsi="Times New Roman" w:cs="Times New Roman"/>
            <w:sz w:val="24"/>
            <w:szCs w:val="24"/>
          </w:rPr>
          <w:t>identity</w:t>
        </w:r>
      </w:ins>
      <w:ins w:id="142" w:author="Shinichi Nakagawa" w:date="2022-11-12T15:49:00Z">
        <w:r w:rsidR="000D7D6F">
          <w:rPr>
            <w:rFonts w:ascii="Times New Roman" w:hAnsi="Times New Roman" w:cs="Times New Roman"/>
            <w:sz w:val="24"/>
            <w:szCs w:val="24"/>
          </w:rPr>
          <w:t xml:space="preserve">’ </w:t>
        </w:r>
      </w:ins>
      <w:ins w:id="143" w:author="Shinichi Nakagawa" w:date="2022-11-12T15:50:00Z">
        <w:r w:rsidR="000D7D6F">
          <w:rPr>
            <w:rFonts w:ascii="Times New Roman" w:hAnsi="Times New Roman" w:cs="Times New Roman"/>
            <w:sz w:val="24"/>
            <w:szCs w:val="24"/>
          </w:rPr>
          <w:t>as random intercepts</w:t>
        </w:r>
      </w:ins>
      <w:ins w:id="144" w:author="Shinichi Nakagawa" w:date="2022-11-12T15:28:00Z">
        <w:r w:rsidR="00FF602B">
          <w:rPr>
            <w:rFonts w:ascii="Times New Roman" w:hAnsi="Times New Roman" w:cs="Times New Roman"/>
            <w:sz w:val="24"/>
            <w:szCs w:val="24"/>
          </w:rPr>
          <w:t>. Then,</w:t>
        </w:r>
      </w:ins>
      <w:ins w:id="145" w:author="Shinichi Nakagawa" w:date="2022-11-12T16:08:00Z">
        <w:r w:rsidR="00BB5BB7">
          <w:rPr>
            <w:rFonts w:ascii="Times New Roman" w:hAnsi="Times New Roman" w:cs="Times New Roman"/>
            <w:sz w:val="24"/>
            <w:szCs w:val="24"/>
          </w:rPr>
          <w:t xml:space="preserve"> </w:t>
        </w:r>
      </w:ins>
      <w:ins w:id="146" w:author="Shinichi Nakagawa" w:date="2022-11-12T15:28:00Z">
        <w:r w:rsidR="00FF602B">
          <w:rPr>
            <w:rFonts w:ascii="Times New Roman" w:hAnsi="Times New Roman" w:cs="Times New Roman"/>
            <w:sz w:val="24"/>
            <w:szCs w:val="24"/>
          </w:rPr>
          <w:t xml:space="preserve">we </w:t>
        </w:r>
      </w:ins>
      <w:ins w:id="147" w:author="Shinichi Nakagawa" w:date="2022-11-12T16:06:00Z">
        <w:r w:rsidR="002E1DD5">
          <w:rPr>
            <w:rFonts w:ascii="Times New Roman" w:hAnsi="Times New Roman" w:cs="Times New Roman"/>
            <w:sz w:val="24"/>
            <w:szCs w:val="24"/>
          </w:rPr>
          <w:t xml:space="preserve">used the </w:t>
        </w:r>
        <w:r w:rsidR="002E1DD5" w:rsidRPr="002E1DD5">
          <w:rPr>
            <w:rFonts w:ascii="Times New Roman" w:hAnsi="Times New Roman" w:cs="Times New Roman"/>
            <w:i/>
            <w:iCs/>
            <w:sz w:val="24"/>
            <w:szCs w:val="24"/>
            <w:rPrChange w:id="148" w:author="Shinichi Nakagawa" w:date="2022-11-12T16:06:00Z">
              <w:rPr>
                <w:rFonts w:ascii="Times New Roman" w:hAnsi="Times New Roman" w:cs="Times New Roman"/>
                <w:sz w:val="24"/>
                <w:szCs w:val="24"/>
              </w:rPr>
            </w:rPrChange>
          </w:rPr>
          <w:t>brms</w:t>
        </w:r>
        <w:r w:rsidR="002E1DD5">
          <w:rPr>
            <w:rFonts w:ascii="Times New Roman" w:hAnsi="Times New Roman" w:cs="Times New Roman"/>
            <w:sz w:val="24"/>
            <w:szCs w:val="24"/>
          </w:rPr>
          <w:t xml:space="preserve"> package</w:t>
        </w:r>
      </w:ins>
      <w:ins w:id="149" w:author="Shinichi Nakagawa" w:date="2022-11-12T16:14:00Z">
        <w:r w:rsidR="00301E6A">
          <w:rPr>
            <w:rFonts w:ascii="Times New Roman" w:hAnsi="Times New Roman" w:cs="Times New Roman"/>
            <w:sz w:val="24"/>
            <w:szCs w:val="24"/>
          </w:rPr>
          <w:t xml:space="preserve"> (REF)</w:t>
        </w:r>
      </w:ins>
      <w:ins w:id="150" w:author="Shinichi Nakagawa" w:date="2022-11-12T16:06:00Z">
        <w:r w:rsidR="002E1DD5">
          <w:rPr>
            <w:rFonts w:ascii="Times New Roman" w:hAnsi="Times New Roman" w:cs="Times New Roman"/>
            <w:sz w:val="24"/>
            <w:szCs w:val="24"/>
          </w:rPr>
          <w:t xml:space="preserve"> to fit </w:t>
        </w:r>
      </w:ins>
      <w:ins w:id="151" w:author="Shinichi Nakagawa" w:date="2022-11-12T15:28:00Z">
        <w:r w:rsidR="00FF602B">
          <w:rPr>
            <w:rFonts w:ascii="Times New Roman" w:hAnsi="Times New Roman" w:cs="Times New Roman"/>
            <w:sz w:val="24"/>
            <w:szCs w:val="24"/>
          </w:rPr>
          <w:t xml:space="preserve">a double-hierarchical linear mixed </w:t>
        </w:r>
        <w:r w:rsidR="00A746EF">
          <w:rPr>
            <w:rFonts w:ascii="Times New Roman" w:hAnsi="Times New Roman" w:cs="Times New Roman"/>
            <w:sz w:val="24"/>
            <w:szCs w:val="24"/>
          </w:rPr>
          <w:t>model</w:t>
        </w:r>
        <w:r w:rsidR="00FF602B">
          <w:rPr>
            <w:rFonts w:ascii="Times New Roman" w:hAnsi="Times New Roman" w:cs="Times New Roman"/>
            <w:sz w:val="24"/>
            <w:szCs w:val="24"/>
          </w:rPr>
          <w:t xml:space="preserve"> (DHLMM)</w:t>
        </w:r>
      </w:ins>
      <w:ins w:id="152" w:author="Shinichi Nakagawa" w:date="2022-11-12T15:30:00Z">
        <w:r w:rsidR="00A746EF">
          <w:rPr>
            <w:rFonts w:ascii="Times New Roman" w:hAnsi="Times New Roman" w:cs="Times New Roman"/>
            <w:sz w:val="24"/>
            <w:szCs w:val="24"/>
          </w:rPr>
          <w:t>,</w:t>
        </w:r>
      </w:ins>
      <w:ins w:id="153" w:author="Shinichi Nakagawa" w:date="2022-11-12T15:28:00Z">
        <w:r w:rsidR="00FF602B">
          <w:rPr>
            <w:rFonts w:ascii="Times New Roman" w:hAnsi="Times New Roman" w:cs="Times New Roman"/>
            <w:sz w:val="24"/>
            <w:szCs w:val="24"/>
          </w:rPr>
          <w:t xml:space="preserve"> </w:t>
        </w:r>
      </w:ins>
      <w:ins w:id="154" w:author="Shinichi Nakagawa" w:date="2022-11-12T15:30:00Z">
        <w:r w:rsidR="00A746EF">
          <w:rPr>
            <w:rFonts w:ascii="Times New Roman" w:hAnsi="Times New Roman" w:cs="Times New Roman"/>
            <w:sz w:val="24"/>
            <w:szCs w:val="24"/>
          </w:rPr>
          <w:t>which consist</w:t>
        </w:r>
      </w:ins>
      <w:ins w:id="155" w:author="Shinichi Nakagawa" w:date="2022-11-12T16:07:00Z">
        <w:r w:rsidR="00BB5BB7">
          <w:rPr>
            <w:rFonts w:ascii="Times New Roman" w:hAnsi="Times New Roman" w:cs="Times New Roman"/>
            <w:sz w:val="24"/>
            <w:szCs w:val="24"/>
          </w:rPr>
          <w:t>ed</w:t>
        </w:r>
      </w:ins>
      <w:ins w:id="156" w:author="Shinichi Nakagawa" w:date="2022-11-12T15:30:00Z">
        <w:r w:rsidR="00A746EF">
          <w:rPr>
            <w:rFonts w:ascii="Times New Roman" w:hAnsi="Times New Roman" w:cs="Times New Roman"/>
            <w:sz w:val="24"/>
            <w:szCs w:val="24"/>
          </w:rPr>
          <w:t xml:space="preserve"> of two parts</w:t>
        </w:r>
      </w:ins>
      <w:ins w:id="157" w:author="Shinichi Nakagawa" w:date="2022-11-12T18:16:00Z">
        <w:r w:rsidR="00EE52C2">
          <w:rPr>
            <w:rFonts w:ascii="Times New Roman" w:hAnsi="Times New Roman" w:cs="Times New Roman"/>
            <w:sz w:val="24"/>
            <w:szCs w:val="24"/>
          </w:rPr>
          <w:t xml:space="preserve">: </w:t>
        </w:r>
      </w:ins>
      <w:ins w:id="158" w:author="Shinichi Nakagawa" w:date="2022-11-12T15:30:00Z">
        <w:r w:rsidR="00A746EF">
          <w:rPr>
            <w:rFonts w:ascii="Times New Roman" w:hAnsi="Times New Roman" w:cs="Times New Roman"/>
            <w:sz w:val="24"/>
            <w:szCs w:val="24"/>
          </w:rPr>
          <w:t xml:space="preserve">the mean </w:t>
        </w:r>
      </w:ins>
      <w:ins w:id="159" w:author="Shinichi Nakagawa" w:date="2022-11-12T15:48:00Z">
        <w:r w:rsidR="000D7D6F">
          <w:rPr>
            <w:rFonts w:ascii="Times New Roman" w:hAnsi="Times New Roman" w:cs="Times New Roman"/>
            <w:sz w:val="24"/>
            <w:szCs w:val="24"/>
          </w:rPr>
          <w:t xml:space="preserve">(location) </w:t>
        </w:r>
      </w:ins>
      <w:ins w:id="160" w:author="Shinichi Nakagawa" w:date="2022-11-12T15:30:00Z">
        <w:r w:rsidR="00A746EF">
          <w:rPr>
            <w:rFonts w:ascii="Times New Roman" w:hAnsi="Times New Roman" w:cs="Times New Roman"/>
            <w:sz w:val="24"/>
            <w:szCs w:val="24"/>
          </w:rPr>
          <w:t xml:space="preserve">and </w:t>
        </w:r>
      </w:ins>
      <w:ins w:id="161" w:author="Shinichi Nakagawa" w:date="2022-11-12T15:47:00Z">
        <w:r w:rsidR="000D7D6F">
          <w:rPr>
            <w:rFonts w:ascii="Times New Roman" w:hAnsi="Times New Roman" w:cs="Times New Roman"/>
            <w:sz w:val="24"/>
            <w:szCs w:val="24"/>
          </w:rPr>
          <w:t>s</w:t>
        </w:r>
      </w:ins>
      <w:ins w:id="162" w:author="Shinichi Nakagawa" w:date="2022-11-12T15:48:00Z">
        <w:r w:rsidR="000D7D6F">
          <w:rPr>
            <w:rFonts w:ascii="Times New Roman" w:hAnsi="Times New Roman" w:cs="Times New Roman"/>
            <w:sz w:val="24"/>
            <w:szCs w:val="24"/>
          </w:rPr>
          <w:t xml:space="preserve">tandard deviation (scale) </w:t>
        </w:r>
      </w:ins>
      <w:ins w:id="163" w:author="Shinichi Nakagawa" w:date="2022-11-12T15:30:00Z">
        <w:r w:rsidR="00A746EF">
          <w:rPr>
            <w:rFonts w:ascii="Times New Roman" w:hAnsi="Times New Roman" w:cs="Times New Roman"/>
            <w:sz w:val="24"/>
            <w:szCs w:val="24"/>
          </w:rPr>
          <w:t xml:space="preserve">part. </w:t>
        </w:r>
      </w:ins>
      <w:ins w:id="164" w:author="Shinichi Nakagawa" w:date="2022-11-12T15:31:00Z">
        <w:r w:rsidR="00A746EF">
          <w:rPr>
            <w:rFonts w:ascii="Times New Roman" w:hAnsi="Times New Roman" w:cs="Times New Roman"/>
            <w:sz w:val="24"/>
            <w:szCs w:val="24"/>
          </w:rPr>
          <w:t xml:space="preserve">The </w:t>
        </w:r>
      </w:ins>
      <w:ins w:id="165" w:author="Shinichi Nakagawa" w:date="2022-11-12T15:48:00Z">
        <w:r w:rsidR="000D7D6F">
          <w:rPr>
            <w:rFonts w:ascii="Times New Roman" w:hAnsi="Times New Roman" w:cs="Times New Roman"/>
            <w:sz w:val="24"/>
            <w:szCs w:val="24"/>
          </w:rPr>
          <w:t>location</w:t>
        </w:r>
      </w:ins>
      <w:ins w:id="166" w:author="Shinichi Nakagawa" w:date="2022-11-12T15:31:00Z">
        <w:r w:rsidR="00A746EF">
          <w:rPr>
            <w:rFonts w:ascii="Times New Roman" w:hAnsi="Times New Roman" w:cs="Times New Roman"/>
            <w:sz w:val="24"/>
            <w:szCs w:val="24"/>
          </w:rPr>
          <w:t xml:space="preserve"> part of the</w:t>
        </w:r>
      </w:ins>
      <w:ins w:id="167" w:author="Shinichi Nakagawa" w:date="2022-11-12T15:32:00Z">
        <w:r w:rsidR="00A746EF">
          <w:rPr>
            <w:rFonts w:ascii="Times New Roman" w:hAnsi="Times New Roman" w:cs="Times New Roman"/>
            <w:sz w:val="24"/>
            <w:szCs w:val="24"/>
          </w:rPr>
          <w:t xml:space="preserve"> </w:t>
        </w:r>
      </w:ins>
      <w:ins w:id="168" w:author="Shinichi Nakagawa" w:date="2022-11-12T15:31:00Z">
        <w:r w:rsidR="00A746EF">
          <w:rPr>
            <w:rFonts w:ascii="Times New Roman" w:hAnsi="Times New Roman" w:cs="Times New Roman"/>
            <w:sz w:val="24"/>
            <w:szCs w:val="24"/>
          </w:rPr>
          <w:t xml:space="preserve">DHLMMs </w:t>
        </w:r>
      </w:ins>
      <w:ins w:id="169" w:author="Shinichi Nakagawa" w:date="2022-11-12T15:37:00Z">
        <w:r w:rsidR="00EE4E04">
          <w:rPr>
            <w:rFonts w:ascii="Times New Roman" w:hAnsi="Times New Roman" w:cs="Times New Roman"/>
            <w:sz w:val="24"/>
            <w:szCs w:val="24"/>
          </w:rPr>
          <w:t>was</w:t>
        </w:r>
      </w:ins>
      <w:ins w:id="170" w:author="Shinichi Nakagawa" w:date="2022-11-12T15:32:00Z">
        <w:r w:rsidR="00A746EF">
          <w:rPr>
            <w:rFonts w:ascii="Times New Roman" w:hAnsi="Times New Roman" w:cs="Times New Roman"/>
            <w:sz w:val="24"/>
            <w:szCs w:val="24"/>
          </w:rPr>
          <w:t xml:space="preserve"> </w:t>
        </w:r>
      </w:ins>
      <w:ins w:id="171" w:author="Shinichi Nakagawa" w:date="2022-11-12T15:38:00Z">
        <w:r w:rsidR="00EE4E04">
          <w:rPr>
            <w:rFonts w:ascii="Times New Roman" w:hAnsi="Times New Roman" w:cs="Times New Roman"/>
            <w:sz w:val="24"/>
            <w:szCs w:val="24"/>
          </w:rPr>
          <w:t>identical</w:t>
        </w:r>
      </w:ins>
      <w:ins w:id="172" w:author="Shinichi Nakagawa" w:date="2022-11-12T15:32:00Z">
        <w:r w:rsidR="00A746EF">
          <w:rPr>
            <w:rFonts w:ascii="Times New Roman" w:hAnsi="Times New Roman" w:cs="Times New Roman"/>
            <w:sz w:val="24"/>
            <w:szCs w:val="24"/>
          </w:rPr>
          <w:t xml:space="preserve"> to the </w:t>
        </w:r>
      </w:ins>
      <w:ins w:id="173" w:author="Shinichi Nakagawa" w:date="2022-11-12T15:38:00Z">
        <w:r w:rsidR="00EE4E04">
          <w:rPr>
            <w:rFonts w:ascii="Times New Roman" w:hAnsi="Times New Roman" w:cs="Times New Roman"/>
            <w:sz w:val="24"/>
            <w:szCs w:val="24"/>
          </w:rPr>
          <w:t>LMMs above</w:t>
        </w:r>
      </w:ins>
      <w:ins w:id="174" w:author="Shinichi Nakagawa" w:date="2022-11-12T15:48:00Z">
        <w:r w:rsidR="000D7D6F">
          <w:rPr>
            <w:rFonts w:ascii="Times New Roman" w:hAnsi="Times New Roman" w:cs="Times New Roman"/>
            <w:sz w:val="24"/>
            <w:szCs w:val="24"/>
          </w:rPr>
          <w:t>,</w:t>
        </w:r>
      </w:ins>
      <w:ins w:id="175" w:author="Shinichi Nakagawa" w:date="2022-11-12T15:47:00Z">
        <w:r w:rsidR="000D7D6F">
          <w:rPr>
            <w:rFonts w:ascii="Times New Roman" w:hAnsi="Times New Roman" w:cs="Times New Roman"/>
            <w:sz w:val="24"/>
            <w:szCs w:val="24"/>
          </w:rPr>
          <w:t xml:space="preserve"> while the </w:t>
        </w:r>
      </w:ins>
      <w:ins w:id="176" w:author="Shinichi Nakagawa" w:date="2022-11-12T15:49:00Z">
        <w:r w:rsidR="000D7D6F">
          <w:rPr>
            <w:rFonts w:ascii="Times New Roman" w:hAnsi="Times New Roman" w:cs="Times New Roman"/>
            <w:sz w:val="24"/>
            <w:szCs w:val="24"/>
          </w:rPr>
          <w:t>scale</w:t>
        </w:r>
      </w:ins>
      <w:ins w:id="177" w:author="Shinichi Nakagawa" w:date="2022-11-12T15:47:00Z">
        <w:r w:rsidR="000D7D6F">
          <w:rPr>
            <w:rFonts w:ascii="Times New Roman" w:hAnsi="Times New Roman" w:cs="Times New Roman"/>
            <w:sz w:val="24"/>
            <w:szCs w:val="24"/>
          </w:rPr>
          <w:t xml:space="preserve"> part </w:t>
        </w:r>
      </w:ins>
      <w:ins w:id="178" w:author="Shinichi Nakagawa" w:date="2022-11-12T15:49:00Z">
        <w:r w:rsidR="000D7D6F">
          <w:rPr>
            <w:rFonts w:ascii="Times New Roman" w:hAnsi="Times New Roman" w:cs="Times New Roman"/>
            <w:sz w:val="24"/>
            <w:szCs w:val="24"/>
          </w:rPr>
          <w:t>had the</w:t>
        </w:r>
      </w:ins>
      <w:ins w:id="179" w:author="Shinichi Nakagawa" w:date="2022-11-12T15:50:00Z">
        <w:r w:rsidR="00FF6C56">
          <w:rPr>
            <w:rFonts w:ascii="Times New Roman" w:hAnsi="Times New Roman" w:cs="Times New Roman"/>
            <w:sz w:val="24"/>
            <w:szCs w:val="24"/>
          </w:rPr>
          <w:t xml:space="preserve"> fixed effects of</w:t>
        </w:r>
      </w:ins>
      <w:ins w:id="180" w:author="Shinichi Nakagawa" w:date="2022-11-12T15:49:00Z">
        <w:r w:rsidR="000D7D6F">
          <w:rPr>
            <w:rFonts w:ascii="Times New Roman" w:hAnsi="Times New Roman" w:cs="Times New Roman"/>
            <w:sz w:val="24"/>
            <w:szCs w:val="24"/>
          </w:rPr>
          <w:t xml:space="preserve"> group</w:t>
        </w:r>
      </w:ins>
      <w:ins w:id="181" w:author="Shinichi Nakagawa" w:date="2022-11-12T15:50:00Z">
        <w:r w:rsidR="00FF6C56">
          <w:rPr>
            <w:rFonts w:ascii="Times New Roman" w:hAnsi="Times New Roman" w:cs="Times New Roman"/>
            <w:sz w:val="24"/>
            <w:szCs w:val="24"/>
          </w:rPr>
          <w:t xml:space="preserve">, </w:t>
        </w:r>
      </w:ins>
      <w:ins w:id="182" w:author="Shinichi Nakagawa" w:date="2022-11-12T15:49:00Z">
        <w:r w:rsidR="000D7D6F">
          <w:rPr>
            <w:rFonts w:ascii="Times New Roman" w:hAnsi="Times New Roman" w:cs="Times New Roman"/>
            <w:sz w:val="24"/>
            <w:szCs w:val="24"/>
          </w:rPr>
          <w:t xml:space="preserve">trial </w:t>
        </w:r>
      </w:ins>
      <w:ins w:id="183" w:author="Shinichi Nakagawa" w:date="2022-11-12T15:50:00Z">
        <w:r w:rsidR="00FF6C56">
          <w:rPr>
            <w:rFonts w:ascii="Times New Roman" w:hAnsi="Times New Roman" w:cs="Times New Roman"/>
            <w:sz w:val="24"/>
            <w:szCs w:val="24"/>
          </w:rPr>
          <w:t xml:space="preserve">and their interaction </w:t>
        </w:r>
      </w:ins>
      <w:ins w:id="184" w:author="Shinichi Nakagawa" w:date="2022-11-12T15:58:00Z">
        <w:r w:rsidR="000D7497">
          <w:rPr>
            <w:rFonts w:ascii="Times New Roman" w:hAnsi="Times New Roman" w:cs="Times New Roman"/>
            <w:sz w:val="24"/>
            <w:szCs w:val="24"/>
          </w:rPr>
          <w:t xml:space="preserve">and the </w:t>
        </w:r>
        <w:r w:rsidR="00794636">
          <w:rPr>
            <w:rFonts w:ascii="Times New Roman" w:hAnsi="Times New Roman" w:cs="Times New Roman"/>
            <w:sz w:val="24"/>
            <w:szCs w:val="24"/>
          </w:rPr>
          <w:t>random effects of fish identity</w:t>
        </w:r>
      </w:ins>
      <w:ins w:id="185" w:author="Shinichi Nakagawa" w:date="2022-11-12T15:32:00Z">
        <w:r w:rsidR="00A746EF">
          <w:rPr>
            <w:rFonts w:ascii="Times New Roman" w:hAnsi="Times New Roman" w:cs="Times New Roman"/>
            <w:sz w:val="24"/>
            <w:szCs w:val="24"/>
          </w:rPr>
          <w:t>.</w:t>
        </w:r>
      </w:ins>
      <w:ins w:id="186" w:author="Shinichi Nakagawa" w:date="2022-11-12T16:11:00Z">
        <w:r w:rsidR="00F75571">
          <w:rPr>
            <w:rFonts w:ascii="Times New Roman" w:hAnsi="Times New Roman" w:cs="Times New Roman"/>
            <w:sz w:val="24"/>
            <w:szCs w:val="24"/>
          </w:rPr>
          <w:t xml:space="preserve"> The DHLMM</w:t>
        </w:r>
      </w:ins>
      <w:ins w:id="187" w:author="Shinichi Nakagawa" w:date="2022-11-12T16:29:00Z">
        <w:r w:rsidR="00C60138">
          <w:rPr>
            <w:rFonts w:ascii="Times New Roman" w:hAnsi="Times New Roman" w:cs="Times New Roman"/>
            <w:sz w:val="24"/>
            <w:szCs w:val="24"/>
          </w:rPr>
          <w:t>s</w:t>
        </w:r>
      </w:ins>
      <w:ins w:id="188" w:author="Shinichi Nakagawa" w:date="2022-11-12T16:11:00Z">
        <w:r w:rsidR="00F75571">
          <w:rPr>
            <w:rFonts w:ascii="Times New Roman" w:hAnsi="Times New Roman" w:cs="Times New Roman"/>
            <w:sz w:val="24"/>
            <w:szCs w:val="24"/>
          </w:rPr>
          <w:t xml:space="preserve"> allowed us to investigate the effect of CO</w:t>
        </w:r>
        <w:r w:rsidR="00F75571" w:rsidRPr="00160339">
          <w:rPr>
            <w:rFonts w:ascii="Times New Roman" w:hAnsi="Times New Roman" w:cs="Times New Roman"/>
            <w:sz w:val="24"/>
            <w:szCs w:val="24"/>
            <w:vertAlign w:val="subscript"/>
          </w:rPr>
          <w:t>2</w:t>
        </w:r>
        <w:r w:rsidR="00F75571">
          <w:rPr>
            <w:rFonts w:ascii="Times New Roman" w:hAnsi="Times New Roman" w:cs="Times New Roman"/>
            <w:sz w:val="24"/>
            <w:szCs w:val="24"/>
          </w:rPr>
          <w:t xml:space="preserve"> exposure </w:t>
        </w:r>
      </w:ins>
      <w:ins w:id="189" w:author="Shinichi Nakagawa" w:date="2022-11-12T16:12:00Z">
        <w:r w:rsidR="005E783A">
          <w:rPr>
            <w:rFonts w:ascii="Times New Roman" w:hAnsi="Times New Roman" w:cs="Times New Roman"/>
            <w:sz w:val="24"/>
            <w:szCs w:val="24"/>
          </w:rPr>
          <w:t xml:space="preserve">on both mean and </w:t>
        </w:r>
      </w:ins>
      <w:ins w:id="190" w:author="Shinichi Nakagawa" w:date="2022-11-12T16:23:00Z">
        <w:r w:rsidR="000D3292">
          <w:rPr>
            <w:rFonts w:ascii="Times New Roman" w:hAnsi="Times New Roman" w:cs="Times New Roman"/>
            <w:sz w:val="24"/>
            <w:szCs w:val="24"/>
          </w:rPr>
          <w:t>residual</w:t>
        </w:r>
        <w:r w:rsidR="00A037F8">
          <w:rPr>
            <w:rFonts w:ascii="Times New Roman" w:hAnsi="Times New Roman" w:cs="Times New Roman"/>
            <w:sz w:val="24"/>
            <w:szCs w:val="24"/>
          </w:rPr>
          <w:t xml:space="preserve"> variance (</w:t>
        </w:r>
      </w:ins>
      <w:ins w:id="191" w:author="Shinichi Nakagawa" w:date="2022-11-12T18:16:00Z">
        <w:r w:rsidR="00EE52C2">
          <w:rPr>
            <w:rFonts w:ascii="Times New Roman" w:hAnsi="Times New Roman" w:cs="Times New Roman"/>
            <w:sz w:val="24"/>
            <w:szCs w:val="24"/>
          </w:rPr>
          <w:t xml:space="preserve">or </w:t>
        </w:r>
      </w:ins>
      <w:ins w:id="192" w:author="Shinichi Nakagawa" w:date="2022-11-12T16:23:00Z">
        <w:r w:rsidR="00A037F8">
          <w:rPr>
            <w:rFonts w:ascii="Times New Roman" w:hAnsi="Times New Roman" w:cs="Times New Roman"/>
            <w:sz w:val="24"/>
            <w:szCs w:val="24"/>
          </w:rPr>
          <w:t>within-individual variance)</w:t>
        </w:r>
        <w:r w:rsidR="000D3292">
          <w:rPr>
            <w:rFonts w:ascii="Times New Roman" w:hAnsi="Times New Roman" w:cs="Times New Roman"/>
            <w:sz w:val="24"/>
            <w:szCs w:val="24"/>
          </w:rPr>
          <w:t xml:space="preserve"> (</w:t>
        </w:r>
      </w:ins>
      <w:ins w:id="193" w:author="Shinichi Nakagawa" w:date="2022-11-12T16:14:00Z">
        <w:r w:rsidR="00301E6A">
          <w:rPr>
            <w:rFonts w:ascii="Times New Roman" w:hAnsi="Times New Roman" w:cs="Times New Roman"/>
            <w:sz w:val="24"/>
            <w:szCs w:val="24"/>
          </w:rPr>
          <w:t xml:space="preserve">Cleasby et al. </w:t>
        </w:r>
      </w:ins>
      <w:ins w:id="194" w:author="Shinichi Nakagawa" w:date="2022-11-12T16:17:00Z">
        <w:r w:rsidR="00F2729C">
          <w:rPr>
            <w:rFonts w:ascii="Times New Roman" w:hAnsi="Times New Roman" w:cs="Times New Roman"/>
            <w:sz w:val="24"/>
            <w:szCs w:val="24"/>
          </w:rPr>
          <w:t>2015</w:t>
        </w:r>
      </w:ins>
      <w:ins w:id="195" w:author="Shinichi Nakagawa" w:date="2022-11-12T16:14:00Z">
        <w:r w:rsidR="00675D94">
          <w:rPr>
            <w:rFonts w:ascii="Times New Roman" w:hAnsi="Times New Roman" w:cs="Times New Roman"/>
            <w:sz w:val="24"/>
            <w:szCs w:val="24"/>
          </w:rPr>
          <w:t>; cf. O’Dea et al. 2022</w:t>
        </w:r>
        <w:r w:rsidR="00301E6A">
          <w:rPr>
            <w:rFonts w:ascii="Times New Roman" w:hAnsi="Times New Roman" w:cs="Times New Roman"/>
            <w:sz w:val="24"/>
            <w:szCs w:val="24"/>
          </w:rPr>
          <w:t>)</w:t>
        </w:r>
      </w:ins>
      <w:ins w:id="196" w:author="Shinichi Nakagawa" w:date="2022-11-12T16:12:00Z">
        <w:r w:rsidR="005E783A">
          <w:rPr>
            <w:rFonts w:ascii="Times New Roman" w:hAnsi="Times New Roman" w:cs="Times New Roman"/>
            <w:sz w:val="24"/>
            <w:szCs w:val="24"/>
          </w:rPr>
          <w:t xml:space="preserve">. </w:t>
        </w:r>
      </w:ins>
      <w:ins w:id="197" w:author="Shinichi Nakagawa" w:date="2022-11-12T16:56:00Z">
        <w:r w:rsidR="003F3691">
          <w:rPr>
            <w:rFonts w:ascii="Times New Roman" w:hAnsi="Times New Roman" w:cs="Times New Roman"/>
            <w:sz w:val="24"/>
            <w:szCs w:val="24"/>
          </w:rPr>
          <w:t xml:space="preserve">In addition, </w:t>
        </w:r>
      </w:ins>
      <w:ins w:id="198" w:author="Shinichi Nakagawa" w:date="2022-11-12T16:58:00Z">
        <w:r w:rsidR="00555EBD">
          <w:rPr>
            <w:rFonts w:ascii="Times New Roman" w:hAnsi="Times New Roman" w:cs="Times New Roman"/>
            <w:sz w:val="24"/>
            <w:szCs w:val="24"/>
          </w:rPr>
          <w:t xml:space="preserve">we </w:t>
        </w:r>
        <w:r w:rsidR="000E7367">
          <w:rPr>
            <w:rFonts w:ascii="Times New Roman" w:hAnsi="Times New Roman" w:cs="Times New Roman"/>
            <w:sz w:val="24"/>
            <w:szCs w:val="24"/>
          </w:rPr>
          <w:t>obtained the coefficient of variation for predictability</w:t>
        </w:r>
      </w:ins>
      <w:ins w:id="199" w:author="Shinichi Nakagawa" w:date="2022-11-12T16:59:00Z">
        <w:r w:rsidR="000E7367">
          <w:rPr>
            <w:rFonts w:ascii="Times New Roman" w:hAnsi="Times New Roman" w:cs="Times New Roman"/>
            <w:sz w:val="24"/>
            <w:szCs w:val="24"/>
          </w:rPr>
          <w:t xml:space="preserve"> (</w:t>
        </w:r>
        <w:proofErr w:type="spellStart"/>
        <w:r w:rsidR="000E7367">
          <w:rPr>
            <w:rFonts w:ascii="Times New Roman" w:hAnsi="Times New Roman" w:cs="Times New Roman"/>
            <w:sz w:val="24"/>
            <w:szCs w:val="24"/>
          </w:rPr>
          <w:t>CVp</w:t>
        </w:r>
        <w:proofErr w:type="spellEnd"/>
        <w:r w:rsidR="000E7367">
          <w:rPr>
            <w:rFonts w:ascii="Times New Roman" w:hAnsi="Times New Roman" w:cs="Times New Roman"/>
            <w:sz w:val="24"/>
            <w:szCs w:val="24"/>
          </w:rPr>
          <w:t>)</w:t>
        </w:r>
      </w:ins>
      <w:ins w:id="200" w:author="Shinichi Nakagawa" w:date="2022-11-12T16:58:00Z">
        <w:r w:rsidR="000E7367">
          <w:rPr>
            <w:rFonts w:ascii="Times New Roman" w:hAnsi="Times New Roman" w:cs="Times New Roman"/>
            <w:sz w:val="24"/>
            <w:szCs w:val="24"/>
          </w:rPr>
          <w:t xml:space="preserve">, </w:t>
        </w:r>
      </w:ins>
      <w:ins w:id="201" w:author="Shinichi Nakagawa" w:date="2022-11-12T16:59:00Z">
        <w:r w:rsidR="000E7367">
          <w:rPr>
            <w:rFonts w:ascii="Times New Roman" w:hAnsi="Times New Roman" w:cs="Times New Roman"/>
            <w:sz w:val="24"/>
            <w:szCs w:val="24"/>
          </w:rPr>
          <w:t>defined</w:t>
        </w:r>
      </w:ins>
      <w:ins w:id="202" w:author="Shinichi Nakagawa" w:date="2022-11-12T16:58:00Z">
        <w:r w:rsidR="000E7367">
          <w:rPr>
            <w:rFonts w:ascii="Times New Roman" w:hAnsi="Times New Roman" w:cs="Times New Roman"/>
            <w:sz w:val="24"/>
            <w:szCs w:val="24"/>
          </w:rPr>
          <w:t xml:space="preserve"> in Cleasb</w:t>
        </w:r>
      </w:ins>
      <w:ins w:id="203" w:author="Shinichi Nakagawa" w:date="2022-11-12T16:59:00Z">
        <w:r w:rsidR="000E7367">
          <w:rPr>
            <w:rFonts w:ascii="Times New Roman" w:hAnsi="Times New Roman" w:cs="Times New Roman"/>
            <w:sz w:val="24"/>
            <w:szCs w:val="24"/>
          </w:rPr>
          <w:t>y et al. (2015)</w:t>
        </w:r>
      </w:ins>
      <w:ins w:id="204" w:author="Shinichi Nakagawa" w:date="2022-11-12T17:00:00Z">
        <w:r w:rsidR="009401A6">
          <w:rPr>
            <w:rFonts w:ascii="Times New Roman" w:hAnsi="Times New Roman" w:cs="Times New Roman"/>
            <w:sz w:val="24"/>
            <w:szCs w:val="24"/>
          </w:rPr>
          <w:t>.</w:t>
        </w:r>
      </w:ins>
      <w:ins w:id="205" w:author="Shinichi Nakagawa" w:date="2022-11-12T16:59:00Z">
        <w:r w:rsidR="000E7367">
          <w:rPr>
            <w:rFonts w:ascii="Times New Roman" w:hAnsi="Times New Roman" w:cs="Times New Roman"/>
            <w:sz w:val="24"/>
            <w:szCs w:val="24"/>
          </w:rPr>
          <w:t xml:space="preserve"> </w:t>
        </w:r>
        <w:proofErr w:type="spellStart"/>
        <w:r w:rsidR="000E7367">
          <w:rPr>
            <w:rFonts w:ascii="Times New Roman" w:hAnsi="Times New Roman" w:cs="Times New Roman"/>
            <w:sz w:val="24"/>
            <w:szCs w:val="24"/>
          </w:rPr>
          <w:t>CVp</w:t>
        </w:r>
        <w:proofErr w:type="spellEnd"/>
        <w:r w:rsidR="000E7367">
          <w:rPr>
            <w:rFonts w:ascii="Times New Roman" w:hAnsi="Times New Roman" w:cs="Times New Roman"/>
            <w:sz w:val="24"/>
            <w:szCs w:val="24"/>
          </w:rPr>
          <w:t xml:space="preserve"> </w:t>
        </w:r>
        <w:r w:rsidR="00D00397">
          <w:rPr>
            <w:rFonts w:ascii="Times New Roman" w:hAnsi="Times New Roman" w:cs="Times New Roman"/>
            <w:sz w:val="24"/>
            <w:szCs w:val="24"/>
          </w:rPr>
          <w:t xml:space="preserve">represents </w:t>
        </w:r>
      </w:ins>
      <w:ins w:id="206" w:author="Shinichi Nakagawa" w:date="2022-11-12T17:07:00Z">
        <w:r w:rsidR="003A42B6">
          <w:rPr>
            <w:rFonts w:ascii="Times New Roman" w:hAnsi="Times New Roman" w:cs="Times New Roman"/>
            <w:sz w:val="24"/>
            <w:szCs w:val="24"/>
          </w:rPr>
          <w:t>standardized</w:t>
        </w:r>
      </w:ins>
      <w:ins w:id="207" w:author="Shinichi Nakagawa" w:date="2022-11-12T17:05:00Z">
        <w:r w:rsidR="00803A8F">
          <w:rPr>
            <w:rFonts w:ascii="Times New Roman" w:hAnsi="Times New Roman" w:cs="Times New Roman"/>
            <w:sz w:val="24"/>
            <w:szCs w:val="24"/>
          </w:rPr>
          <w:t xml:space="preserve"> </w:t>
        </w:r>
      </w:ins>
      <w:ins w:id="208" w:author="Shinichi Nakagawa" w:date="2022-11-12T16:59:00Z">
        <w:r w:rsidR="00D00397">
          <w:rPr>
            <w:rFonts w:ascii="Times New Roman" w:hAnsi="Times New Roman" w:cs="Times New Roman"/>
            <w:sz w:val="24"/>
            <w:szCs w:val="24"/>
          </w:rPr>
          <w:t>variation in within-</w:t>
        </w:r>
      </w:ins>
      <w:ins w:id="209" w:author="Shinichi Nakagawa" w:date="2022-11-12T17:00:00Z">
        <w:r w:rsidR="00D00397">
          <w:rPr>
            <w:rFonts w:ascii="Times New Roman" w:hAnsi="Times New Roman" w:cs="Times New Roman"/>
            <w:sz w:val="24"/>
            <w:szCs w:val="24"/>
          </w:rPr>
          <w:t xml:space="preserve">individual variance </w:t>
        </w:r>
        <w:r w:rsidR="00FC5DD1">
          <w:rPr>
            <w:rFonts w:ascii="Times New Roman" w:hAnsi="Times New Roman" w:cs="Times New Roman"/>
            <w:sz w:val="24"/>
            <w:szCs w:val="24"/>
          </w:rPr>
          <w:t>among individuals</w:t>
        </w:r>
      </w:ins>
      <w:ins w:id="210" w:author="Shinichi Nakagawa" w:date="2022-11-12T17:03:00Z">
        <w:r w:rsidR="00516527">
          <w:rPr>
            <w:rFonts w:ascii="Times New Roman" w:hAnsi="Times New Roman" w:cs="Times New Roman"/>
            <w:sz w:val="24"/>
            <w:szCs w:val="24"/>
          </w:rPr>
          <w:t>,</w:t>
        </w:r>
      </w:ins>
      <w:ins w:id="211" w:author="Shinichi Nakagawa" w:date="2022-11-12T17:00:00Z">
        <w:r w:rsidR="009401A6">
          <w:rPr>
            <w:rFonts w:ascii="Times New Roman" w:hAnsi="Times New Roman" w:cs="Times New Roman"/>
            <w:sz w:val="24"/>
            <w:szCs w:val="24"/>
          </w:rPr>
          <w:t xml:space="preserve"> wh</w:t>
        </w:r>
      </w:ins>
      <w:ins w:id="212" w:author="Shinichi Nakagawa" w:date="2022-11-12T17:01:00Z">
        <w:r w:rsidR="009401A6">
          <w:rPr>
            <w:rFonts w:ascii="Times New Roman" w:hAnsi="Times New Roman" w:cs="Times New Roman"/>
            <w:sz w:val="24"/>
            <w:szCs w:val="24"/>
          </w:rPr>
          <w:t xml:space="preserve">ereas repeatability represents </w:t>
        </w:r>
      </w:ins>
      <w:ins w:id="213" w:author="Shinichi Nakagawa" w:date="2022-11-12T17:02:00Z">
        <w:r w:rsidR="00773CFB">
          <w:rPr>
            <w:rFonts w:ascii="Times New Roman" w:hAnsi="Times New Roman" w:cs="Times New Roman"/>
            <w:sz w:val="24"/>
            <w:szCs w:val="24"/>
          </w:rPr>
          <w:t xml:space="preserve">relative </w:t>
        </w:r>
        <w:r w:rsidR="00516527">
          <w:rPr>
            <w:rFonts w:ascii="Times New Roman" w:hAnsi="Times New Roman" w:cs="Times New Roman"/>
            <w:sz w:val="24"/>
            <w:szCs w:val="24"/>
          </w:rPr>
          <w:lastRenderedPageBreak/>
          <w:t>magnitude (0 to 1)</w:t>
        </w:r>
        <w:r w:rsidR="00773CFB">
          <w:rPr>
            <w:rFonts w:ascii="Times New Roman" w:hAnsi="Times New Roman" w:cs="Times New Roman"/>
            <w:sz w:val="24"/>
            <w:szCs w:val="24"/>
          </w:rPr>
          <w:t xml:space="preserve"> </w:t>
        </w:r>
        <w:r w:rsidR="00516527">
          <w:rPr>
            <w:rFonts w:ascii="Times New Roman" w:hAnsi="Times New Roman" w:cs="Times New Roman"/>
            <w:sz w:val="24"/>
            <w:szCs w:val="24"/>
          </w:rPr>
          <w:t>of</w:t>
        </w:r>
        <w:r w:rsidR="00773CFB">
          <w:rPr>
            <w:rFonts w:ascii="Times New Roman" w:hAnsi="Times New Roman" w:cs="Times New Roman"/>
            <w:sz w:val="24"/>
            <w:szCs w:val="24"/>
          </w:rPr>
          <w:t xml:space="preserve"> between-</w:t>
        </w:r>
      </w:ins>
      <w:ins w:id="214" w:author="Shinichi Nakagawa" w:date="2022-11-12T17:06:00Z">
        <w:r w:rsidR="00803A8F">
          <w:rPr>
            <w:rFonts w:ascii="Times New Roman" w:hAnsi="Times New Roman" w:cs="Times New Roman"/>
            <w:sz w:val="24"/>
            <w:szCs w:val="24"/>
          </w:rPr>
          <w:t xml:space="preserve">individual variance </w:t>
        </w:r>
      </w:ins>
      <w:ins w:id="215" w:author="Shinichi Nakagawa" w:date="2022-11-12T17:07:00Z">
        <w:r w:rsidR="00803A8F">
          <w:rPr>
            <w:rFonts w:ascii="Times New Roman" w:hAnsi="Times New Roman" w:cs="Times New Roman"/>
            <w:sz w:val="24"/>
            <w:szCs w:val="24"/>
          </w:rPr>
          <w:t>to</w:t>
        </w:r>
      </w:ins>
      <w:ins w:id="216" w:author="Shinichi Nakagawa" w:date="2022-11-12T17:06:00Z">
        <w:r w:rsidR="00803A8F">
          <w:rPr>
            <w:rFonts w:ascii="Times New Roman" w:hAnsi="Times New Roman" w:cs="Times New Roman"/>
            <w:sz w:val="24"/>
            <w:szCs w:val="24"/>
          </w:rPr>
          <w:t xml:space="preserve"> the sum of between and within-individual variances. </w:t>
        </w:r>
      </w:ins>
    </w:p>
    <w:p w14:paraId="29D41603" w14:textId="77777777" w:rsidR="006D06D3" w:rsidRDefault="006D06D3" w:rsidP="003E51BE">
      <w:pPr>
        <w:spacing w:after="0" w:line="240" w:lineRule="auto"/>
        <w:rPr>
          <w:ins w:id="217" w:author="Shinichi Nakagawa" w:date="2022-11-12T16:41:00Z"/>
          <w:rFonts w:ascii="Times New Roman" w:hAnsi="Times New Roman" w:cs="Times New Roman"/>
          <w:sz w:val="24"/>
          <w:szCs w:val="24"/>
        </w:rPr>
      </w:pPr>
    </w:p>
    <w:p w14:paraId="1BEA2106" w14:textId="6E973D9D" w:rsidR="00292FFA" w:rsidRDefault="008A7AD6" w:rsidP="003E51BE">
      <w:pPr>
        <w:spacing w:after="0" w:line="240" w:lineRule="auto"/>
        <w:rPr>
          <w:ins w:id="218" w:author="Shinichi Nakagawa" w:date="2022-11-12T15:07:00Z"/>
          <w:rFonts w:ascii="Times New Roman" w:hAnsi="Times New Roman" w:cs="Times New Roman"/>
          <w:sz w:val="24"/>
          <w:szCs w:val="24"/>
        </w:rPr>
      </w:pPr>
      <w:ins w:id="219" w:author="Shinichi Nakagawa" w:date="2022-11-12T16:18:00Z">
        <w:r>
          <w:rPr>
            <w:rFonts w:ascii="Times New Roman" w:hAnsi="Times New Roman" w:cs="Times New Roman"/>
            <w:sz w:val="24"/>
            <w:szCs w:val="24"/>
          </w:rPr>
          <w:t xml:space="preserve">We also used the </w:t>
        </w:r>
      </w:ins>
      <w:proofErr w:type="spellStart"/>
      <w:ins w:id="220" w:author="Shinichi Nakagawa" w:date="2022-11-12T16:19:00Z">
        <w:r w:rsidR="005D305A" w:rsidRPr="005D305A">
          <w:rPr>
            <w:rFonts w:ascii="Times New Roman" w:hAnsi="Times New Roman" w:cs="Times New Roman"/>
            <w:i/>
            <w:iCs/>
            <w:sz w:val="24"/>
            <w:szCs w:val="24"/>
            <w:rPrChange w:id="221" w:author="Shinichi Nakagawa" w:date="2022-11-12T16:19:00Z">
              <w:rPr>
                <w:rFonts w:ascii="Times New Roman" w:hAnsi="Times New Roman" w:cs="Times New Roman"/>
                <w:sz w:val="24"/>
                <w:szCs w:val="24"/>
              </w:rPr>
            </w:rPrChange>
          </w:rPr>
          <w:t>rptR</w:t>
        </w:r>
        <w:proofErr w:type="spellEnd"/>
        <w:r w:rsidR="005D305A">
          <w:rPr>
            <w:rFonts w:ascii="Times New Roman" w:hAnsi="Times New Roman" w:cs="Times New Roman"/>
            <w:sz w:val="24"/>
            <w:szCs w:val="24"/>
          </w:rPr>
          <w:t xml:space="preserve"> </w:t>
        </w:r>
      </w:ins>
      <w:ins w:id="222" w:author="Shinichi Nakagawa" w:date="2022-11-12T16:18:00Z">
        <w:r>
          <w:rPr>
            <w:rFonts w:ascii="Times New Roman" w:hAnsi="Times New Roman" w:cs="Times New Roman"/>
            <w:sz w:val="24"/>
            <w:szCs w:val="24"/>
          </w:rPr>
          <w:t>package</w:t>
        </w:r>
      </w:ins>
      <w:ins w:id="223" w:author="Shinichi Nakagawa" w:date="2022-11-12T16:37:00Z">
        <w:r w:rsidR="00FC6904">
          <w:rPr>
            <w:rFonts w:ascii="Times New Roman" w:hAnsi="Times New Roman" w:cs="Times New Roman"/>
            <w:sz w:val="24"/>
            <w:szCs w:val="24"/>
          </w:rPr>
          <w:t xml:space="preserve"> (</w:t>
        </w:r>
        <w:commentRangeStart w:id="224"/>
        <w:r w:rsidR="00911025">
          <w:rPr>
            <w:rFonts w:ascii="Times New Roman" w:hAnsi="Times New Roman" w:cs="Times New Roman"/>
            <w:sz w:val="24"/>
            <w:szCs w:val="24"/>
          </w:rPr>
          <w:t>Stoffel et al</w:t>
        </w:r>
      </w:ins>
      <w:commentRangeEnd w:id="224"/>
      <w:ins w:id="225" w:author="Shinichi Nakagawa" w:date="2022-11-12T16:44:00Z">
        <w:r w:rsidR="00C15CE3">
          <w:rPr>
            <w:rStyle w:val="CommentReference"/>
          </w:rPr>
          <w:commentReference w:id="224"/>
        </w:r>
      </w:ins>
      <w:ins w:id="226" w:author="Shinichi Nakagawa" w:date="2022-11-12T16:37:00Z">
        <w:r w:rsidR="00911025">
          <w:rPr>
            <w:rFonts w:ascii="Times New Roman" w:hAnsi="Times New Roman" w:cs="Times New Roman"/>
            <w:sz w:val="24"/>
            <w:szCs w:val="24"/>
          </w:rPr>
          <w:t xml:space="preserve">. </w:t>
        </w:r>
      </w:ins>
      <w:ins w:id="227" w:author="Shinichi Nakagawa" w:date="2022-11-12T16:40:00Z">
        <w:r w:rsidR="006D06D3">
          <w:rPr>
            <w:rFonts w:ascii="Times New Roman" w:hAnsi="Times New Roman" w:cs="Times New Roman"/>
            <w:sz w:val="24"/>
            <w:szCs w:val="24"/>
          </w:rPr>
          <w:t>2015</w:t>
        </w:r>
      </w:ins>
      <w:ins w:id="228" w:author="Shinichi Nakagawa" w:date="2022-11-12T16:37:00Z">
        <w:r w:rsidR="00FC6904">
          <w:rPr>
            <w:rFonts w:ascii="Times New Roman" w:hAnsi="Times New Roman" w:cs="Times New Roman"/>
            <w:sz w:val="24"/>
            <w:szCs w:val="24"/>
          </w:rPr>
          <w:t>)</w:t>
        </w:r>
      </w:ins>
      <w:ins w:id="229" w:author="Shinichi Nakagawa" w:date="2022-11-12T16:18:00Z">
        <w:r>
          <w:rPr>
            <w:rFonts w:ascii="Times New Roman" w:hAnsi="Times New Roman" w:cs="Times New Roman"/>
            <w:sz w:val="24"/>
            <w:szCs w:val="24"/>
          </w:rPr>
          <w:t xml:space="preserve"> </w:t>
        </w:r>
      </w:ins>
      <w:ins w:id="230" w:author="Shinichi Nakagawa" w:date="2022-11-12T16:22:00Z">
        <w:r w:rsidR="00B84146">
          <w:rPr>
            <w:rFonts w:ascii="Times New Roman" w:hAnsi="Times New Roman" w:cs="Times New Roman"/>
            <w:sz w:val="24"/>
            <w:szCs w:val="24"/>
          </w:rPr>
          <w:t xml:space="preserve">to </w:t>
        </w:r>
      </w:ins>
      <w:ins w:id="231" w:author="Shinichi Nakagawa" w:date="2022-11-12T16:24:00Z">
        <w:r w:rsidR="00F319C9">
          <w:rPr>
            <w:rFonts w:ascii="Times New Roman" w:hAnsi="Times New Roman" w:cs="Times New Roman"/>
            <w:sz w:val="24"/>
            <w:szCs w:val="24"/>
          </w:rPr>
          <w:t>calculate</w:t>
        </w:r>
      </w:ins>
      <w:ins w:id="232" w:author="Shinichi Nakagawa" w:date="2022-11-12T16:27:00Z">
        <w:r w:rsidR="00917752">
          <w:rPr>
            <w:rFonts w:ascii="Times New Roman" w:hAnsi="Times New Roman" w:cs="Times New Roman"/>
            <w:sz w:val="24"/>
            <w:szCs w:val="24"/>
          </w:rPr>
          <w:t xml:space="preserve"> three diff</w:t>
        </w:r>
        <w:r w:rsidR="00274014">
          <w:rPr>
            <w:rFonts w:ascii="Times New Roman" w:hAnsi="Times New Roman" w:cs="Times New Roman"/>
            <w:sz w:val="24"/>
            <w:szCs w:val="24"/>
          </w:rPr>
          <w:t xml:space="preserve">erent </w:t>
        </w:r>
      </w:ins>
      <w:ins w:id="233" w:author="Shinichi Nakagawa" w:date="2022-11-12T16:39:00Z">
        <w:r w:rsidR="00E10BE2">
          <w:rPr>
            <w:rFonts w:ascii="Times New Roman" w:hAnsi="Times New Roman" w:cs="Times New Roman"/>
            <w:sz w:val="24"/>
            <w:szCs w:val="24"/>
          </w:rPr>
          <w:t>intra-</w:t>
        </w:r>
      </w:ins>
      <w:ins w:id="234" w:author="Shinichi Nakagawa" w:date="2022-11-12T16:40:00Z">
        <w:r w:rsidR="00E10BE2">
          <w:rPr>
            <w:rFonts w:ascii="Times New Roman" w:hAnsi="Times New Roman" w:cs="Times New Roman"/>
            <w:sz w:val="24"/>
            <w:szCs w:val="24"/>
          </w:rPr>
          <w:t>class correlations (</w:t>
        </w:r>
        <w:r w:rsidR="006D06D3">
          <w:rPr>
            <w:rFonts w:ascii="Times New Roman" w:hAnsi="Times New Roman" w:cs="Times New Roman"/>
            <w:sz w:val="24"/>
            <w:szCs w:val="24"/>
          </w:rPr>
          <w:t>repeatabilities</w:t>
        </w:r>
        <w:commentRangeStart w:id="235"/>
        <w:r w:rsidR="00E10BE2">
          <w:rPr>
            <w:rFonts w:ascii="Times New Roman" w:hAnsi="Times New Roman" w:cs="Times New Roman"/>
            <w:sz w:val="24"/>
            <w:szCs w:val="24"/>
          </w:rPr>
          <w:t xml:space="preserve">; </w:t>
        </w:r>
        <w:r w:rsidR="006D06D3">
          <w:rPr>
            <w:rFonts w:ascii="Times New Roman" w:hAnsi="Times New Roman" w:cs="Times New Roman"/>
            <w:sz w:val="24"/>
            <w:szCs w:val="24"/>
          </w:rPr>
          <w:t>Nakagawa</w:t>
        </w:r>
        <w:r w:rsidR="00E10BE2">
          <w:rPr>
            <w:rFonts w:ascii="Times New Roman" w:hAnsi="Times New Roman" w:cs="Times New Roman"/>
            <w:sz w:val="24"/>
            <w:szCs w:val="24"/>
          </w:rPr>
          <w:t xml:space="preserve"> &amp; </w:t>
        </w:r>
      </w:ins>
      <w:ins w:id="236" w:author="Shinichi Nakagawa" w:date="2022-11-12T16:41:00Z">
        <w:r w:rsidR="00075507">
          <w:rPr>
            <w:rFonts w:ascii="Times New Roman" w:hAnsi="Times New Roman" w:cs="Times New Roman"/>
            <w:sz w:val="24"/>
            <w:szCs w:val="24"/>
          </w:rPr>
          <w:t>Schielzeth</w:t>
        </w:r>
      </w:ins>
      <w:ins w:id="237" w:author="Shinichi Nakagawa" w:date="2022-11-12T16:40:00Z">
        <w:r w:rsidR="006D06D3">
          <w:rPr>
            <w:rFonts w:ascii="Times New Roman" w:hAnsi="Times New Roman" w:cs="Times New Roman"/>
            <w:sz w:val="24"/>
            <w:szCs w:val="24"/>
          </w:rPr>
          <w:t xml:space="preserve"> </w:t>
        </w:r>
      </w:ins>
      <w:commentRangeEnd w:id="235"/>
      <w:ins w:id="238" w:author="Shinichi Nakagawa" w:date="2022-11-12T16:42:00Z">
        <w:r w:rsidR="00075507">
          <w:rPr>
            <w:rStyle w:val="CommentReference"/>
          </w:rPr>
          <w:commentReference w:id="235"/>
        </w:r>
      </w:ins>
      <w:ins w:id="239" w:author="Shinichi Nakagawa" w:date="2022-11-12T16:40:00Z">
        <w:r w:rsidR="006D06D3">
          <w:rPr>
            <w:rFonts w:ascii="Times New Roman" w:hAnsi="Times New Roman" w:cs="Times New Roman"/>
            <w:sz w:val="24"/>
            <w:szCs w:val="24"/>
          </w:rPr>
          <w:t>2010)</w:t>
        </w:r>
      </w:ins>
      <w:ins w:id="240" w:author="Shinichi Nakagawa" w:date="2022-11-12T16:28:00Z">
        <w:r w:rsidR="004A20BC">
          <w:rPr>
            <w:rFonts w:ascii="Times New Roman" w:hAnsi="Times New Roman" w:cs="Times New Roman"/>
            <w:sz w:val="24"/>
            <w:szCs w:val="24"/>
          </w:rPr>
          <w:t>: overall</w:t>
        </w:r>
      </w:ins>
      <w:ins w:id="241" w:author="Shinichi Nakagawa" w:date="2022-11-12T16:29:00Z">
        <w:r w:rsidR="004A20BC">
          <w:rPr>
            <w:rFonts w:ascii="Times New Roman" w:hAnsi="Times New Roman" w:cs="Times New Roman"/>
            <w:sz w:val="24"/>
            <w:szCs w:val="24"/>
          </w:rPr>
          <w:t xml:space="preserve"> (combined)</w:t>
        </w:r>
      </w:ins>
      <w:ins w:id="242" w:author="Shinichi Nakagawa" w:date="2022-11-12T16:28:00Z">
        <w:r w:rsidR="004A20BC">
          <w:rPr>
            <w:rFonts w:ascii="Times New Roman" w:hAnsi="Times New Roman" w:cs="Times New Roman"/>
            <w:sz w:val="24"/>
            <w:szCs w:val="24"/>
          </w:rPr>
          <w:t>, control and treatment</w:t>
        </w:r>
      </w:ins>
      <w:ins w:id="243" w:author="Shinichi Nakagawa" w:date="2022-11-12T16:24:00Z">
        <w:r w:rsidR="00F319C9">
          <w:rPr>
            <w:rFonts w:ascii="Times New Roman" w:hAnsi="Times New Roman" w:cs="Times New Roman"/>
            <w:sz w:val="24"/>
            <w:szCs w:val="24"/>
          </w:rPr>
          <w:t xml:space="preserve"> (note that repeatabilities could </w:t>
        </w:r>
      </w:ins>
      <w:ins w:id="244" w:author="Shinichi Nakagawa" w:date="2022-11-12T16:25:00Z">
        <w:r w:rsidR="009D3F6D">
          <w:rPr>
            <w:rFonts w:ascii="Times New Roman" w:hAnsi="Times New Roman" w:cs="Times New Roman"/>
            <w:sz w:val="24"/>
            <w:szCs w:val="24"/>
          </w:rPr>
          <w:t>also be</w:t>
        </w:r>
        <w:r w:rsidR="00DF457B">
          <w:rPr>
            <w:rFonts w:ascii="Times New Roman" w:hAnsi="Times New Roman" w:cs="Times New Roman"/>
            <w:sz w:val="24"/>
            <w:szCs w:val="24"/>
          </w:rPr>
          <w:t xml:space="preserve"> </w:t>
        </w:r>
      </w:ins>
      <w:ins w:id="245" w:author="Shinichi Nakagawa" w:date="2022-11-12T16:24:00Z">
        <w:r w:rsidR="00F319C9">
          <w:rPr>
            <w:rFonts w:ascii="Times New Roman" w:hAnsi="Times New Roman" w:cs="Times New Roman"/>
            <w:sz w:val="24"/>
            <w:szCs w:val="24"/>
          </w:rPr>
          <w:t>obtained from DHLMM</w:t>
        </w:r>
      </w:ins>
      <w:ins w:id="246" w:author="Shinichi Nakagawa" w:date="2022-11-12T16:25:00Z">
        <w:r w:rsidR="00DF457B">
          <w:rPr>
            <w:rFonts w:ascii="Times New Roman" w:hAnsi="Times New Roman" w:cs="Times New Roman"/>
            <w:sz w:val="24"/>
            <w:szCs w:val="24"/>
          </w:rPr>
          <w:t>s</w:t>
        </w:r>
      </w:ins>
      <w:ins w:id="247" w:author="Shinichi Nakagawa" w:date="2022-11-12T16:30:00Z">
        <w:r w:rsidR="005F1405">
          <w:rPr>
            <w:rFonts w:ascii="Times New Roman" w:hAnsi="Times New Roman" w:cs="Times New Roman"/>
            <w:sz w:val="24"/>
            <w:szCs w:val="24"/>
          </w:rPr>
          <w:t>,</w:t>
        </w:r>
      </w:ins>
      <w:ins w:id="248" w:author="Shinichi Nakagawa" w:date="2022-11-12T16:25:00Z">
        <w:r w:rsidR="00DF457B">
          <w:rPr>
            <w:rFonts w:ascii="Times New Roman" w:hAnsi="Times New Roman" w:cs="Times New Roman"/>
            <w:sz w:val="24"/>
            <w:szCs w:val="24"/>
          </w:rPr>
          <w:t xml:space="preserve"> yet</w:t>
        </w:r>
        <w:r w:rsidR="009D3F6D">
          <w:rPr>
            <w:rFonts w:ascii="Times New Roman" w:hAnsi="Times New Roman" w:cs="Times New Roman"/>
            <w:sz w:val="24"/>
            <w:szCs w:val="24"/>
          </w:rPr>
          <w:t xml:space="preserve"> these models could not provide </w:t>
        </w:r>
      </w:ins>
      <w:ins w:id="249" w:author="Shinichi Nakagawa" w:date="2022-11-12T16:26:00Z">
        <w:r w:rsidR="00FD767E">
          <w:rPr>
            <w:rFonts w:ascii="Times New Roman" w:hAnsi="Times New Roman" w:cs="Times New Roman"/>
            <w:sz w:val="24"/>
            <w:szCs w:val="24"/>
          </w:rPr>
          <w:t>separate repeatability estimates for the control and treatment groups</w:t>
        </w:r>
      </w:ins>
      <w:ins w:id="250" w:author="Shinichi Nakagawa" w:date="2022-11-12T16:25:00Z">
        <w:r w:rsidR="00DF457B">
          <w:rPr>
            <w:rFonts w:ascii="Times New Roman" w:hAnsi="Times New Roman" w:cs="Times New Roman"/>
            <w:sz w:val="24"/>
            <w:szCs w:val="24"/>
          </w:rPr>
          <w:t>; see</w:t>
        </w:r>
      </w:ins>
      <w:ins w:id="251" w:author="Shinichi Nakagawa" w:date="2022-11-12T16:26:00Z">
        <w:r w:rsidR="009D3F6D">
          <w:rPr>
            <w:rFonts w:ascii="Times New Roman" w:hAnsi="Times New Roman" w:cs="Times New Roman"/>
            <w:sz w:val="24"/>
            <w:szCs w:val="24"/>
          </w:rPr>
          <w:t xml:space="preserve"> Cleasby et al. 2015</w:t>
        </w:r>
      </w:ins>
      <w:ins w:id="252" w:author="Shinichi Nakagawa" w:date="2022-11-12T16:25:00Z">
        <w:r w:rsidR="00DF457B">
          <w:rPr>
            <w:rFonts w:ascii="Times New Roman" w:hAnsi="Times New Roman" w:cs="Times New Roman"/>
            <w:sz w:val="24"/>
            <w:szCs w:val="24"/>
          </w:rPr>
          <w:t>)</w:t>
        </w:r>
      </w:ins>
      <w:ins w:id="253" w:author="Shinichi Nakagawa" w:date="2022-11-12T16:26:00Z">
        <w:r w:rsidR="009D3F6D">
          <w:rPr>
            <w:rFonts w:ascii="Times New Roman" w:hAnsi="Times New Roman" w:cs="Times New Roman"/>
            <w:sz w:val="24"/>
            <w:szCs w:val="24"/>
          </w:rPr>
          <w:t xml:space="preserve">. </w:t>
        </w:r>
      </w:ins>
      <w:ins w:id="254" w:author="Shinichi Nakagawa" w:date="2022-11-12T16:38:00Z">
        <w:r w:rsidR="008B7D1C">
          <w:rPr>
            <w:rFonts w:ascii="Times New Roman" w:hAnsi="Times New Roman" w:cs="Times New Roman"/>
            <w:sz w:val="24"/>
            <w:szCs w:val="24"/>
          </w:rPr>
          <w:t xml:space="preserve">The </w:t>
        </w:r>
        <w:proofErr w:type="spellStart"/>
        <w:r w:rsidR="008B7D1C" w:rsidRPr="009976C1">
          <w:rPr>
            <w:rFonts w:ascii="Times New Roman" w:hAnsi="Times New Roman" w:cs="Times New Roman"/>
            <w:i/>
            <w:iCs/>
            <w:sz w:val="24"/>
            <w:szCs w:val="24"/>
            <w:rPrChange w:id="255" w:author="Shinichi Nakagawa" w:date="2022-11-12T16:39:00Z">
              <w:rPr>
                <w:rFonts w:ascii="Times New Roman" w:hAnsi="Times New Roman" w:cs="Times New Roman"/>
                <w:sz w:val="24"/>
                <w:szCs w:val="24"/>
              </w:rPr>
            </w:rPrChange>
          </w:rPr>
          <w:t>rptR</w:t>
        </w:r>
        <w:proofErr w:type="spellEnd"/>
        <w:r w:rsidR="008B7D1C">
          <w:rPr>
            <w:rFonts w:ascii="Times New Roman" w:hAnsi="Times New Roman" w:cs="Times New Roman"/>
            <w:sz w:val="24"/>
            <w:szCs w:val="24"/>
          </w:rPr>
          <w:t xml:space="preserve"> package uses</w:t>
        </w:r>
      </w:ins>
      <w:ins w:id="256" w:author="Shinichi Nakagawa" w:date="2022-11-12T16:47:00Z">
        <w:r w:rsidR="00F47FFD">
          <w:rPr>
            <w:rFonts w:ascii="Times New Roman" w:hAnsi="Times New Roman" w:cs="Times New Roman"/>
            <w:sz w:val="24"/>
            <w:szCs w:val="24"/>
          </w:rPr>
          <w:t xml:space="preserve"> </w:t>
        </w:r>
        <w:r w:rsidR="00960602">
          <w:rPr>
            <w:rFonts w:ascii="Times New Roman" w:hAnsi="Times New Roman" w:cs="Times New Roman"/>
            <w:sz w:val="24"/>
            <w:szCs w:val="24"/>
          </w:rPr>
          <w:t>mixed models from</w:t>
        </w:r>
      </w:ins>
      <w:ins w:id="257" w:author="Shinichi Nakagawa" w:date="2022-11-12T16:38:00Z">
        <w:r w:rsidR="008B7D1C">
          <w:rPr>
            <w:rFonts w:ascii="Times New Roman" w:hAnsi="Times New Roman" w:cs="Times New Roman"/>
            <w:sz w:val="24"/>
            <w:szCs w:val="24"/>
          </w:rPr>
          <w:t xml:space="preserve"> the lme</w:t>
        </w:r>
      </w:ins>
      <w:ins w:id="258" w:author="Shinichi Nakagawa" w:date="2022-11-12T16:39:00Z">
        <w:r w:rsidR="009976C1">
          <w:rPr>
            <w:rFonts w:ascii="Times New Roman" w:hAnsi="Times New Roman" w:cs="Times New Roman"/>
            <w:sz w:val="24"/>
            <w:szCs w:val="24"/>
          </w:rPr>
          <w:t xml:space="preserve">4 package to </w:t>
        </w:r>
        <w:r w:rsidR="00E10BE2">
          <w:rPr>
            <w:rFonts w:ascii="Times New Roman" w:hAnsi="Times New Roman" w:cs="Times New Roman"/>
            <w:sz w:val="24"/>
            <w:szCs w:val="24"/>
          </w:rPr>
          <w:t xml:space="preserve">obtain </w:t>
        </w:r>
      </w:ins>
      <w:ins w:id="259" w:author="Shinichi Nakagawa" w:date="2022-11-12T16:45:00Z">
        <w:r w:rsidR="00404A79">
          <w:rPr>
            <w:rFonts w:ascii="Times New Roman" w:hAnsi="Times New Roman" w:cs="Times New Roman"/>
            <w:sz w:val="24"/>
            <w:szCs w:val="24"/>
          </w:rPr>
          <w:t>repeatabilities</w:t>
        </w:r>
      </w:ins>
      <w:ins w:id="260" w:author="Shinichi Nakagawa" w:date="2022-11-12T16:44:00Z">
        <w:r w:rsidR="00404A79">
          <w:rPr>
            <w:rFonts w:ascii="Times New Roman" w:hAnsi="Times New Roman" w:cs="Times New Roman"/>
            <w:sz w:val="24"/>
            <w:szCs w:val="24"/>
          </w:rPr>
          <w:t xml:space="preserve"> </w:t>
        </w:r>
      </w:ins>
      <w:ins w:id="261" w:author="Shinichi Nakagawa" w:date="2022-11-12T16:45:00Z">
        <w:r w:rsidR="00404A79">
          <w:rPr>
            <w:rFonts w:ascii="Times New Roman" w:hAnsi="Times New Roman" w:cs="Times New Roman"/>
            <w:sz w:val="24"/>
            <w:szCs w:val="24"/>
          </w:rPr>
          <w:t>of behavioural measurements</w:t>
        </w:r>
        <w:r w:rsidR="0092000A">
          <w:rPr>
            <w:rFonts w:ascii="Times New Roman" w:hAnsi="Times New Roman" w:cs="Times New Roman"/>
            <w:sz w:val="24"/>
            <w:szCs w:val="24"/>
          </w:rPr>
          <w:t xml:space="preserve">; we obtained </w:t>
        </w:r>
      </w:ins>
      <w:ins w:id="262" w:author="Shinichi Nakagawa" w:date="2022-11-12T16:47:00Z">
        <w:r w:rsidR="00F47FFD">
          <w:rPr>
            <w:rFonts w:ascii="Times New Roman" w:hAnsi="Times New Roman" w:cs="Times New Roman"/>
            <w:sz w:val="24"/>
            <w:szCs w:val="24"/>
          </w:rPr>
          <w:t xml:space="preserve">‘adjusted’ </w:t>
        </w:r>
      </w:ins>
      <w:ins w:id="263" w:author="Shinichi Nakagawa" w:date="2022-11-12T17:07:00Z">
        <w:r w:rsidR="003A42B6">
          <w:rPr>
            <w:rFonts w:ascii="Times New Roman" w:hAnsi="Times New Roman" w:cs="Times New Roman"/>
            <w:sz w:val="24"/>
            <w:szCs w:val="24"/>
          </w:rPr>
          <w:t>repeatabilities</w:t>
        </w:r>
      </w:ins>
      <w:ins w:id="264" w:author="Shinichi Nakagawa" w:date="2022-11-12T16:47:00Z">
        <w:r w:rsidR="00F47FFD">
          <w:rPr>
            <w:rFonts w:ascii="Times New Roman" w:hAnsi="Times New Roman" w:cs="Times New Roman"/>
            <w:sz w:val="24"/>
            <w:szCs w:val="24"/>
          </w:rPr>
          <w:t xml:space="preserve"> </w:t>
        </w:r>
      </w:ins>
      <w:ins w:id="265" w:author="Shinichi Nakagawa" w:date="2022-11-12T16:48:00Z">
        <w:r w:rsidR="00960602">
          <w:rPr>
            <w:rFonts w:ascii="Times New Roman" w:hAnsi="Times New Roman" w:cs="Times New Roman"/>
            <w:sz w:val="24"/>
            <w:szCs w:val="24"/>
          </w:rPr>
          <w:t xml:space="preserve">for fish identities </w:t>
        </w:r>
        <w:r w:rsidR="003C4587">
          <w:rPr>
            <w:rFonts w:ascii="Times New Roman" w:hAnsi="Times New Roman" w:cs="Times New Roman"/>
            <w:sz w:val="24"/>
            <w:szCs w:val="24"/>
          </w:rPr>
          <w:t xml:space="preserve">by fitting </w:t>
        </w:r>
      </w:ins>
      <w:ins w:id="266" w:author="Shinichi Nakagawa" w:date="2022-11-12T16:52:00Z">
        <w:r w:rsidR="00D60BC5">
          <w:rPr>
            <w:rFonts w:ascii="Times New Roman" w:hAnsi="Times New Roman" w:cs="Times New Roman"/>
            <w:sz w:val="24"/>
            <w:szCs w:val="24"/>
          </w:rPr>
          <w:t>‘</w:t>
        </w:r>
      </w:ins>
      <w:ins w:id="267" w:author="Shinichi Nakagawa" w:date="2022-11-12T16:48:00Z">
        <w:r w:rsidR="003C4587">
          <w:rPr>
            <w:rFonts w:ascii="Times New Roman" w:hAnsi="Times New Roman" w:cs="Times New Roman"/>
            <w:sz w:val="24"/>
            <w:szCs w:val="24"/>
          </w:rPr>
          <w:t>trial</w:t>
        </w:r>
      </w:ins>
      <w:ins w:id="268" w:author="Shinichi Nakagawa" w:date="2022-11-12T16:52:00Z">
        <w:r w:rsidR="00D60BC5">
          <w:rPr>
            <w:rFonts w:ascii="Times New Roman" w:hAnsi="Times New Roman" w:cs="Times New Roman"/>
            <w:sz w:val="24"/>
            <w:szCs w:val="24"/>
          </w:rPr>
          <w:t>’</w:t>
        </w:r>
      </w:ins>
      <w:ins w:id="269" w:author="Shinichi Nakagawa" w:date="2022-11-12T16:48:00Z">
        <w:r w:rsidR="003C4587">
          <w:rPr>
            <w:rFonts w:ascii="Times New Roman" w:hAnsi="Times New Roman" w:cs="Times New Roman"/>
            <w:sz w:val="24"/>
            <w:szCs w:val="24"/>
          </w:rPr>
          <w:t xml:space="preserve"> as</w:t>
        </w:r>
      </w:ins>
      <w:ins w:id="270" w:author="Shinichi Nakagawa" w:date="2022-11-12T16:50:00Z">
        <w:r w:rsidR="001D719C">
          <w:rPr>
            <w:rFonts w:ascii="Times New Roman" w:hAnsi="Times New Roman" w:cs="Times New Roman"/>
            <w:sz w:val="24"/>
            <w:szCs w:val="24"/>
          </w:rPr>
          <w:t xml:space="preserve"> a fixed effect</w:t>
        </w:r>
      </w:ins>
      <w:ins w:id="271" w:author="Shinichi Nakagawa" w:date="2022-11-12T16:52:00Z">
        <w:r w:rsidR="00FA6F57">
          <w:rPr>
            <w:rFonts w:ascii="Times New Roman" w:hAnsi="Times New Roman" w:cs="Times New Roman"/>
            <w:sz w:val="24"/>
            <w:szCs w:val="24"/>
          </w:rPr>
          <w:t xml:space="preserve"> to control for time-related changes </w:t>
        </w:r>
      </w:ins>
      <w:ins w:id="272" w:author="Shinichi Nakagawa" w:date="2022-11-12T16:53:00Z">
        <w:r w:rsidR="00FA6F57">
          <w:rPr>
            <w:rFonts w:ascii="Times New Roman" w:hAnsi="Times New Roman" w:cs="Times New Roman"/>
            <w:sz w:val="24"/>
            <w:szCs w:val="24"/>
          </w:rPr>
          <w:t>of behaviour</w:t>
        </w:r>
      </w:ins>
      <w:ins w:id="273" w:author="Shinichi Nakagawa" w:date="2022-11-12T16:48:00Z">
        <w:r w:rsidR="003C4587">
          <w:rPr>
            <w:rFonts w:ascii="Times New Roman" w:hAnsi="Times New Roman" w:cs="Times New Roman"/>
            <w:sz w:val="24"/>
            <w:szCs w:val="24"/>
          </w:rPr>
          <w:t xml:space="preserve"> (</w:t>
        </w:r>
      </w:ins>
      <w:ins w:id="274" w:author="Shinichi Nakagawa" w:date="2022-11-12T16:50:00Z">
        <w:r w:rsidR="001D719C">
          <w:rPr>
            <w:rFonts w:ascii="Times New Roman" w:hAnsi="Times New Roman" w:cs="Times New Roman"/>
            <w:sz w:val="24"/>
            <w:szCs w:val="24"/>
          </w:rPr>
          <w:t xml:space="preserve">cf. </w:t>
        </w:r>
      </w:ins>
      <w:commentRangeStart w:id="275"/>
      <w:ins w:id="276" w:author="Shinichi Nakagawa" w:date="2022-11-12T16:53:00Z">
        <w:r w:rsidR="003219FD">
          <w:rPr>
            <w:rFonts w:ascii="Times New Roman" w:hAnsi="Times New Roman" w:cs="Times New Roman"/>
            <w:sz w:val="24"/>
            <w:szCs w:val="24"/>
          </w:rPr>
          <w:t xml:space="preserve">Mitchell </w:t>
        </w:r>
      </w:ins>
      <w:ins w:id="277" w:author="Shinichi Nakagawa" w:date="2022-11-12T16:48:00Z">
        <w:r w:rsidR="003C4587">
          <w:rPr>
            <w:rFonts w:ascii="Times New Roman" w:hAnsi="Times New Roman" w:cs="Times New Roman"/>
            <w:sz w:val="24"/>
            <w:szCs w:val="24"/>
          </w:rPr>
          <w:t xml:space="preserve">et al. </w:t>
        </w:r>
      </w:ins>
      <w:commentRangeEnd w:id="275"/>
      <w:ins w:id="278" w:author="Shinichi Nakagawa" w:date="2022-11-12T16:53:00Z">
        <w:r w:rsidR="003219FD">
          <w:rPr>
            <w:rStyle w:val="CommentReference"/>
          </w:rPr>
          <w:commentReference w:id="275"/>
        </w:r>
      </w:ins>
      <w:ins w:id="279" w:author="Shinichi Nakagawa" w:date="2022-11-12T16:52:00Z">
        <w:r w:rsidR="00D60BC5">
          <w:rPr>
            <w:rFonts w:ascii="Times New Roman" w:hAnsi="Times New Roman" w:cs="Times New Roman"/>
            <w:sz w:val="24"/>
            <w:szCs w:val="24"/>
          </w:rPr>
          <w:t>2019</w:t>
        </w:r>
      </w:ins>
      <w:ins w:id="280" w:author="Shinichi Nakagawa" w:date="2022-11-12T16:48:00Z">
        <w:r w:rsidR="003C4587">
          <w:rPr>
            <w:rFonts w:ascii="Times New Roman" w:hAnsi="Times New Roman" w:cs="Times New Roman"/>
            <w:sz w:val="24"/>
            <w:szCs w:val="24"/>
          </w:rPr>
          <w:t>).</w:t>
        </w:r>
      </w:ins>
      <w:ins w:id="281" w:author="Shinichi Nakagawa" w:date="2022-11-12T16:56:00Z">
        <w:r w:rsidR="003F3691">
          <w:rPr>
            <w:rFonts w:ascii="Times New Roman" w:hAnsi="Times New Roman" w:cs="Times New Roman"/>
            <w:sz w:val="24"/>
            <w:szCs w:val="24"/>
          </w:rPr>
          <w:t xml:space="preserve"> </w:t>
        </w:r>
      </w:ins>
      <w:ins w:id="282" w:author="Shinichi Nakagawa" w:date="2022-11-12T17:07:00Z">
        <w:r w:rsidR="003A42B6">
          <w:rPr>
            <w:rFonts w:ascii="Times New Roman" w:hAnsi="Times New Roman" w:cs="Times New Roman"/>
            <w:sz w:val="24"/>
            <w:szCs w:val="24"/>
          </w:rPr>
          <w:t xml:space="preserve">We </w:t>
        </w:r>
        <w:r w:rsidR="00913CF0">
          <w:rPr>
            <w:rFonts w:ascii="Times New Roman" w:hAnsi="Times New Roman" w:cs="Times New Roman"/>
            <w:sz w:val="24"/>
            <w:szCs w:val="24"/>
          </w:rPr>
          <w:t>tested w</w:t>
        </w:r>
      </w:ins>
      <w:ins w:id="283" w:author="Shinichi Nakagawa" w:date="2022-11-12T17:08:00Z">
        <w:r w:rsidR="00913CF0">
          <w:rPr>
            <w:rFonts w:ascii="Times New Roman" w:hAnsi="Times New Roman" w:cs="Times New Roman"/>
            <w:sz w:val="24"/>
            <w:szCs w:val="24"/>
          </w:rPr>
          <w:t>hether repeatability estimates between the control and treatment groups were significantly different by calculating contrasts between</w:t>
        </w:r>
      </w:ins>
      <w:ins w:id="284" w:author="Shinichi Nakagawa" w:date="2022-11-12T17:09:00Z">
        <w:r w:rsidR="00913CF0">
          <w:rPr>
            <w:rFonts w:ascii="Times New Roman" w:hAnsi="Times New Roman" w:cs="Times New Roman"/>
            <w:sz w:val="24"/>
            <w:szCs w:val="24"/>
          </w:rPr>
          <w:t xml:space="preserve"> the two groups</w:t>
        </w:r>
        <w:r w:rsidR="006E63F8">
          <w:rPr>
            <w:rFonts w:ascii="Times New Roman" w:hAnsi="Times New Roman" w:cs="Times New Roman"/>
            <w:sz w:val="24"/>
            <w:szCs w:val="24"/>
          </w:rPr>
          <w:t xml:space="preserve">; when the contrast’s 95% confidence interval (CI) included zero, we considered </w:t>
        </w:r>
      </w:ins>
      <w:ins w:id="285" w:author="Shinichi Nakagawa" w:date="2022-11-12T17:10:00Z">
        <w:r w:rsidR="006E63F8">
          <w:rPr>
            <w:rFonts w:ascii="Times New Roman" w:hAnsi="Times New Roman" w:cs="Times New Roman"/>
            <w:sz w:val="24"/>
            <w:szCs w:val="24"/>
          </w:rPr>
          <w:t>their repeatabilities</w:t>
        </w:r>
      </w:ins>
      <w:ins w:id="286" w:author="Shinichi Nakagawa" w:date="2022-11-12T17:09:00Z">
        <w:r w:rsidR="006E63F8">
          <w:rPr>
            <w:rFonts w:ascii="Times New Roman" w:hAnsi="Times New Roman" w:cs="Times New Roman"/>
            <w:sz w:val="24"/>
            <w:szCs w:val="24"/>
          </w:rPr>
          <w:t xml:space="preserve"> statistically </w:t>
        </w:r>
      </w:ins>
      <w:ins w:id="287" w:author="Shinichi Nakagawa" w:date="2022-11-12T17:10:00Z">
        <w:r w:rsidR="006E63F8">
          <w:rPr>
            <w:rFonts w:ascii="Times New Roman" w:hAnsi="Times New Roman" w:cs="Times New Roman"/>
            <w:sz w:val="24"/>
            <w:szCs w:val="24"/>
          </w:rPr>
          <w:t xml:space="preserve">different. </w:t>
        </w:r>
      </w:ins>
    </w:p>
    <w:p w14:paraId="4D1D7FED" w14:textId="7FC182F5" w:rsidR="00292FFA" w:rsidRDefault="00292FFA" w:rsidP="003E51BE">
      <w:pPr>
        <w:spacing w:after="0" w:line="240" w:lineRule="auto"/>
        <w:rPr>
          <w:ins w:id="288" w:author="Shinichi Nakagawa" w:date="2022-11-12T14:41:00Z"/>
          <w:rFonts w:ascii="Times New Roman" w:hAnsi="Times New Roman" w:cs="Times New Roman"/>
          <w:sz w:val="24"/>
          <w:szCs w:val="24"/>
        </w:rPr>
      </w:pPr>
    </w:p>
    <w:p w14:paraId="608F95A2" w14:textId="7A7FDBDE" w:rsidR="00292FFA" w:rsidRDefault="00292FFA" w:rsidP="003E51BE">
      <w:pPr>
        <w:spacing w:after="0" w:line="240" w:lineRule="auto"/>
        <w:rPr>
          <w:ins w:id="289" w:author="Shinichi Nakagawa" w:date="2022-11-12T15:07:00Z"/>
          <w:rFonts w:ascii="Times New Roman" w:hAnsi="Times New Roman" w:cs="Times New Roman"/>
          <w:sz w:val="24"/>
          <w:szCs w:val="24"/>
        </w:rPr>
      </w:pPr>
      <w:ins w:id="290" w:author="Shinichi Nakagawa" w:date="2022-11-12T14:41:00Z">
        <w:r>
          <w:rPr>
            <w:rFonts w:ascii="Times New Roman" w:hAnsi="Times New Roman" w:cs="Times New Roman"/>
            <w:sz w:val="24"/>
            <w:szCs w:val="24"/>
          </w:rPr>
          <w:t xml:space="preserve">For the analysis of Experiment 2, </w:t>
        </w:r>
      </w:ins>
      <w:ins w:id="291" w:author="Shinichi Nakagawa" w:date="2022-11-12T17:17:00Z">
        <w:r w:rsidR="001E6B9C">
          <w:rPr>
            <w:rFonts w:ascii="Times New Roman" w:hAnsi="Times New Roman" w:cs="Times New Roman"/>
            <w:sz w:val="24"/>
            <w:szCs w:val="24"/>
          </w:rPr>
          <w:t>…</w:t>
        </w:r>
        <w:proofErr w:type="gramStart"/>
        <w:r w:rsidR="001E6B9C">
          <w:rPr>
            <w:rFonts w:ascii="Times New Roman" w:hAnsi="Times New Roman" w:cs="Times New Roman"/>
            <w:sz w:val="24"/>
            <w:szCs w:val="24"/>
          </w:rPr>
          <w:t>…..</w:t>
        </w:r>
      </w:ins>
      <w:proofErr w:type="gramEnd"/>
    </w:p>
    <w:p w14:paraId="6D357CCF" w14:textId="77777777" w:rsidR="00B671A4" w:rsidRDefault="00B671A4" w:rsidP="003E51BE">
      <w:pPr>
        <w:spacing w:after="0" w:line="240" w:lineRule="auto"/>
        <w:rPr>
          <w:rFonts w:ascii="Times New Roman" w:hAnsi="Times New Roman" w:cs="Times New Roman"/>
          <w:sz w:val="24"/>
          <w:szCs w:val="24"/>
        </w:rPr>
      </w:pPr>
    </w:p>
    <w:p w14:paraId="0BCDDC51" w14:textId="13E6AEA4" w:rsidR="006F3E5A" w:rsidRDefault="006F3E5A" w:rsidP="003E51BE">
      <w:pPr>
        <w:spacing w:after="0" w:line="240" w:lineRule="auto"/>
        <w:rPr>
          <w:ins w:id="292" w:author="Shinichi Nakagawa" w:date="2022-11-12T14:14:00Z"/>
          <w:rFonts w:ascii="Times New Roman" w:hAnsi="Times New Roman" w:cs="Times New Roman"/>
          <w:sz w:val="24"/>
          <w:szCs w:val="24"/>
        </w:rPr>
      </w:pPr>
    </w:p>
    <w:p w14:paraId="7B42C4E4" w14:textId="77777777" w:rsidR="003A04D4" w:rsidRPr="003A04D4" w:rsidRDefault="003A04D4" w:rsidP="003A04D4">
      <w:pPr>
        <w:spacing w:after="0" w:line="240" w:lineRule="auto"/>
        <w:rPr>
          <w:ins w:id="293" w:author="Shinichi Nakagawa" w:date="2022-11-12T14:14:00Z"/>
          <w:rFonts w:ascii="Times New Roman" w:eastAsia="Times New Roman" w:hAnsi="Times New Roman" w:cs="Times New Roman"/>
          <w:sz w:val="24"/>
          <w:szCs w:val="24"/>
          <w:lang w:val="en-AU" w:eastAsia="ja-JP"/>
        </w:rPr>
      </w:pPr>
      <w:ins w:id="294" w:author="Shinichi Nakagawa" w:date="2022-11-12T14:14:00Z">
        <w:r w:rsidRPr="003A04D4">
          <w:rPr>
            <w:rFonts w:ascii="Times New Roman" w:eastAsia="Times New Roman" w:hAnsi="Times New Roman" w:cs="Times New Roman"/>
            <w:b/>
            <w:bCs/>
            <w:color w:val="000000"/>
            <w:sz w:val="24"/>
            <w:szCs w:val="24"/>
            <w:lang w:val="en-AU" w:eastAsia="ja-JP"/>
          </w:rPr>
          <w:t>Results</w:t>
        </w:r>
      </w:ins>
    </w:p>
    <w:p w14:paraId="4B8868EC" w14:textId="77777777" w:rsidR="003A04D4" w:rsidRPr="003A04D4" w:rsidRDefault="003A04D4" w:rsidP="003A04D4">
      <w:pPr>
        <w:spacing w:after="0" w:line="240" w:lineRule="auto"/>
        <w:rPr>
          <w:ins w:id="295" w:author="Shinichi Nakagawa" w:date="2022-11-12T14:14:00Z"/>
          <w:rFonts w:ascii="Times New Roman" w:eastAsia="Times New Roman" w:hAnsi="Times New Roman" w:cs="Times New Roman"/>
          <w:sz w:val="24"/>
          <w:szCs w:val="24"/>
          <w:lang w:val="en-AU" w:eastAsia="ja-JP"/>
        </w:rPr>
      </w:pPr>
    </w:p>
    <w:p w14:paraId="4B2DF695" w14:textId="77777777" w:rsidR="003A04D4" w:rsidRPr="003A04D4" w:rsidRDefault="003A04D4" w:rsidP="003A04D4">
      <w:pPr>
        <w:spacing w:after="0" w:line="240" w:lineRule="auto"/>
        <w:rPr>
          <w:ins w:id="296" w:author="Shinichi Nakagawa" w:date="2022-11-12T14:14:00Z"/>
          <w:rFonts w:ascii="Times New Roman" w:eastAsia="Times New Roman" w:hAnsi="Times New Roman" w:cs="Times New Roman"/>
          <w:sz w:val="24"/>
          <w:szCs w:val="24"/>
          <w:lang w:val="en-AU" w:eastAsia="ja-JP"/>
        </w:rPr>
      </w:pPr>
      <w:ins w:id="297" w:author="Shinichi Nakagawa" w:date="2022-11-12T14:14:00Z">
        <w:r w:rsidRPr="003A04D4">
          <w:rPr>
            <w:rFonts w:ascii="Times New Roman" w:eastAsia="Times New Roman" w:hAnsi="Times New Roman" w:cs="Times New Roman"/>
            <w:b/>
            <w:bCs/>
            <w:i/>
            <w:iCs/>
            <w:color w:val="000000"/>
            <w:sz w:val="24"/>
            <w:szCs w:val="24"/>
            <w:lang w:val="en-AU" w:eastAsia="ja-JP"/>
          </w:rPr>
          <w:t>The effects of CO</w:t>
        </w:r>
        <w:r w:rsidRPr="003A04D4">
          <w:rPr>
            <w:rFonts w:ascii="Times New Roman" w:eastAsia="Times New Roman" w:hAnsi="Times New Roman" w:cs="Times New Roman"/>
            <w:b/>
            <w:bCs/>
            <w:i/>
            <w:iCs/>
            <w:color w:val="000000"/>
            <w:sz w:val="14"/>
            <w:szCs w:val="14"/>
            <w:vertAlign w:val="subscript"/>
            <w:lang w:val="en-AU" w:eastAsia="ja-JP"/>
          </w:rPr>
          <w:t>2</w:t>
        </w:r>
        <w:r w:rsidRPr="003A04D4">
          <w:rPr>
            <w:rFonts w:ascii="Times New Roman" w:eastAsia="Times New Roman" w:hAnsi="Times New Roman" w:cs="Times New Roman"/>
            <w:b/>
            <w:bCs/>
            <w:i/>
            <w:iCs/>
            <w:color w:val="000000"/>
            <w:sz w:val="24"/>
            <w:szCs w:val="24"/>
            <w:lang w:val="en-AU" w:eastAsia="ja-JP"/>
          </w:rPr>
          <w:t xml:space="preserve"> exposure</w:t>
        </w:r>
      </w:ins>
    </w:p>
    <w:p w14:paraId="3D598B98" w14:textId="1B1D62E6" w:rsidR="003A04D4" w:rsidRDefault="003A04D4" w:rsidP="003A04D4">
      <w:pPr>
        <w:spacing w:after="0" w:line="240" w:lineRule="auto"/>
        <w:rPr>
          <w:ins w:id="298" w:author="Shinichi Nakagawa" w:date="2022-11-12T15:13:00Z"/>
          <w:rFonts w:ascii="Times New Roman" w:eastAsia="Times New Roman" w:hAnsi="Times New Roman" w:cs="Times New Roman"/>
          <w:sz w:val="24"/>
          <w:szCs w:val="24"/>
          <w:lang w:val="en-AU" w:eastAsia="ja-JP"/>
        </w:rPr>
      </w:pPr>
    </w:p>
    <w:p w14:paraId="5167DDC2" w14:textId="63731A83" w:rsidR="00B671A4" w:rsidRDefault="00F14876" w:rsidP="003A04D4">
      <w:pPr>
        <w:spacing w:after="0" w:line="240" w:lineRule="auto"/>
        <w:rPr>
          <w:ins w:id="299" w:author="Shinichi Nakagawa" w:date="2022-11-12T17:20:00Z"/>
          <w:rFonts w:ascii="Times New Roman" w:eastAsia="Times New Roman" w:hAnsi="Times New Roman" w:cs="Times New Roman"/>
          <w:sz w:val="24"/>
          <w:szCs w:val="24"/>
          <w:lang w:val="en-AU" w:eastAsia="ja-JP"/>
        </w:rPr>
      </w:pPr>
      <w:ins w:id="300" w:author="Shinichi Nakagawa" w:date="2022-11-12T15:13:00Z">
        <w:r>
          <w:rPr>
            <w:rFonts w:ascii="Times New Roman" w:eastAsia="Times New Roman" w:hAnsi="Times New Roman" w:cs="Times New Roman"/>
            <w:sz w:val="24"/>
            <w:szCs w:val="24"/>
            <w:lang w:val="en-AU" w:eastAsia="ja-JP"/>
          </w:rPr>
          <w:t xml:space="preserve">The exposure </w:t>
        </w:r>
      </w:ins>
      <w:ins w:id="301" w:author="Shinichi Nakagawa" w:date="2022-11-12T17:11:00Z">
        <w:r w:rsidR="001367FE">
          <w:rPr>
            <w:rFonts w:ascii="Times New Roman" w:eastAsia="Times New Roman" w:hAnsi="Times New Roman" w:cs="Times New Roman"/>
            <w:sz w:val="24"/>
            <w:szCs w:val="24"/>
            <w:lang w:val="en-AU" w:eastAsia="ja-JP"/>
          </w:rPr>
          <w:t xml:space="preserve">to the high level of </w:t>
        </w:r>
        <w:r w:rsidR="001367FE">
          <w:rPr>
            <w:rFonts w:ascii="Times New Roman" w:hAnsi="Times New Roman" w:cs="Times New Roman"/>
            <w:sz w:val="24"/>
            <w:szCs w:val="24"/>
          </w:rPr>
          <w:t>CO</w:t>
        </w:r>
        <w:r w:rsidR="001367FE" w:rsidRPr="00160339">
          <w:rPr>
            <w:rFonts w:ascii="Times New Roman" w:hAnsi="Times New Roman" w:cs="Times New Roman"/>
            <w:sz w:val="24"/>
            <w:szCs w:val="24"/>
            <w:vertAlign w:val="subscript"/>
          </w:rPr>
          <w:t>2</w:t>
        </w:r>
        <w:r w:rsidR="001367FE">
          <w:rPr>
            <w:rFonts w:ascii="Times New Roman" w:eastAsia="Times New Roman" w:hAnsi="Times New Roman" w:cs="Times New Roman"/>
            <w:sz w:val="24"/>
            <w:szCs w:val="24"/>
            <w:lang w:val="en-AU" w:eastAsia="ja-JP"/>
          </w:rPr>
          <w:t xml:space="preserve"> did not significantly affect </w:t>
        </w:r>
      </w:ins>
      <w:ins w:id="302" w:author="Shinichi Nakagawa" w:date="2022-11-12T17:13:00Z">
        <w:r w:rsidR="0065263C">
          <w:rPr>
            <w:rFonts w:ascii="Times New Roman" w:eastAsia="Times New Roman" w:hAnsi="Times New Roman" w:cs="Times New Roman"/>
            <w:sz w:val="24"/>
            <w:szCs w:val="24"/>
            <w:lang w:val="en-AU" w:eastAsia="ja-JP"/>
          </w:rPr>
          <w:t>any behavioural traits</w:t>
        </w:r>
      </w:ins>
      <w:ins w:id="303" w:author="Shinichi Nakagawa" w:date="2022-11-12T17:17:00Z">
        <w:r w:rsidR="001E6B9C">
          <w:rPr>
            <w:rFonts w:ascii="Times New Roman" w:eastAsia="Times New Roman" w:hAnsi="Times New Roman" w:cs="Times New Roman"/>
            <w:sz w:val="24"/>
            <w:szCs w:val="24"/>
            <w:lang w:val="en-AU" w:eastAsia="ja-JP"/>
          </w:rPr>
          <w:t xml:space="preserve"> in their means</w:t>
        </w:r>
      </w:ins>
      <w:ins w:id="304" w:author="Shinichi Nakagawa" w:date="2022-11-12T17:13:00Z">
        <w:r w:rsidR="0065263C">
          <w:rPr>
            <w:rFonts w:ascii="Times New Roman" w:eastAsia="Times New Roman" w:hAnsi="Times New Roman" w:cs="Times New Roman"/>
            <w:sz w:val="24"/>
            <w:szCs w:val="24"/>
            <w:lang w:val="en-AU" w:eastAsia="ja-JP"/>
          </w:rPr>
          <w:t xml:space="preserve"> </w:t>
        </w:r>
        <w:r w:rsidR="00315381">
          <w:rPr>
            <w:rFonts w:ascii="Times New Roman" w:eastAsia="Times New Roman" w:hAnsi="Times New Roman" w:cs="Times New Roman"/>
            <w:sz w:val="24"/>
            <w:szCs w:val="24"/>
            <w:lang w:val="en-AU" w:eastAsia="ja-JP"/>
          </w:rPr>
          <w:t>(</w:t>
        </w:r>
      </w:ins>
      <w:ins w:id="305" w:author="Shinichi Nakagawa" w:date="2022-11-12T17:34:00Z">
        <w:r w:rsidR="009563F6">
          <w:rPr>
            <w:rFonts w:ascii="Times New Roman" w:eastAsia="Times New Roman" w:hAnsi="Times New Roman" w:cs="Times New Roman"/>
            <w:sz w:val="24"/>
            <w:szCs w:val="24"/>
            <w:lang w:val="en-AU" w:eastAsia="ja-JP"/>
          </w:rPr>
          <w:t xml:space="preserve">indicated by DHLMMs; </w:t>
        </w:r>
      </w:ins>
      <w:ins w:id="306" w:author="Shinichi Nakagawa" w:date="2022-11-12T17:13:00Z">
        <w:r w:rsidR="00315381">
          <w:rPr>
            <w:rFonts w:ascii="Times New Roman" w:eastAsia="Times New Roman" w:hAnsi="Times New Roman" w:cs="Times New Roman"/>
            <w:sz w:val="24"/>
            <w:szCs w:val="24"/>
            <w:lang w:val="en-AU" w:eastAsia="ja-JP"/>
          </w:rPr>
          <w:t xml:space="preserve">Fig. 3; </w:t>
        </w:r>
      </w:ins>
      <w:commentRangeStart w:id="307"/>
      <w:ins w:id="308" w:author="Shinichi Nakagawa" w:date="2022-11-12T17:17:00Z">
        <w:r w:rsidR="001E6B9C">
          <w:rPr>
            <w:rFonts w:ascii="Times New Roman" w:eastAsia="Times New Roman" w:hAnsi="Times New Roman" w:cs="Times New Roman"/>
            <w:sz w:val="24"/>
            <w:szCs w:val="24"/>
            <w:lang w:val="en-AU" w:eastAsia="ja-JP"/>
          </w:rPr>
          <w:t xml:space="preserve">Table </w:t>
        </w:r>
      </w:ins>
      <w:commentRangeEnd w:id="307"/>
      <w:ins w:id="309" w:author="Shinichi Nakagawa" w:date="2022-11-12T17:39:00Z">
        <w:r w:rsidR="0087065A">
          <w:rPr>
            <w:rStyle w:val="CommentReference"/>
          </w:rPr>
          <w:commentReference w:id="307"/>
        </w:r>
      </w:ins>
      <w:ins w:id="310" w:author="Shinichi Nakagawa" w:date="2022-11-12T17:17:00Z">
        <w:r w:rsidR="001E6B9C">
          <w:rPr>
            <w:rFonts w:ascii="Times New Roman" w:eastAsia="Times New Roman" w:hAnsi="Times New Roman" w:cs="Times New Roman"/>
            <w:sz w:val="24"/>
            <w:szCs w:val="24"/>
            <w:lang w:val="en-AU" w:eastAsia="ja-JP"/>
          </w:rPr>
          <w:t>SX</w:t>
        </w:r>
      </w:ins>
      <w:ins w:id="311" w:author="Shinichi Nakagawa" w:date="2022-11-12T17:13:00Z">
        <w:r w:rsidR="00315381">
          <w:rPr>
            <w:rFonts w:ascii="Times New Roman" w:eastAsia="Times New Roman" w:hAnsi="Times New Roman" w:cs="Times New Roman"/>
            <w:sz w:val="24"/>
            <w:szCs w:val="24"/>
            <w:lang w:val="en-AU" w:eastAsia="ja-JP"/>
          </w:rPr>
          <w:t xml:space="preserve">) and </w:t>
        </w:r>
      </w:ins>
      <w:ins w:id="312" w:author="Shinichi Nakagawa" w:date="2022-11-12T17:17:00Z">
        <w:r w:rsidR="001E6B9C">
          <w:rPr>
            <w:rFonts w:ascii="Times New Roman" w:eastAsia="Times New Roman" w:hAnsi="Times New Roman" w:cs="Times New Roman"/>
            <w:sz w:val="24"/>
            <w:szCs w:val="24"/>
            <w:lang w:val="en-AU" w:eastAsia="ja-JP"/>
          </w:rPr>
          <w:t>residual (within-individual) variance (Fig 4</w:t>
        </w:r>
      </w:ins>
      <w:ins w:id="313" w:author="Shinichi Nakagawa" w:date="2022-11-12T17:18:00Z">
        <w:r w:rsidR="009C755F">
          <w:rPr>
            <w:rFonts w:ascii="Times New Roman" w:eastAsia="Times New Roman" w:hAnsi="Times New Roman" w:cs="Times New Roman"/>
            <w:sz w:val="24"/>
            <w:szCs w:val="24"/>
            <w:lang w:val="en-AU" w:eastAsia="ja-JP"/>
          </w:rPr>
          <w:t>; Table SX</w:t>
        </w:r>
      </w:ins>
      <w:ins w:id="314" w:author="Shinichi Nakagawa" w:date="2022-11-12T17:17:00Z">
        <w:r w:rsidR="001E6B9C">
          <w:rPr>
            <w:rFonts w:ascii="Times New Roman" w:eastAsia="Times New Roman" w:hAnsi="Times New Roman" w:cs="Times New Roman"/>
            <w:sz w:val="24"/>
            <w:szCs w:val="24"/>
            <w:lang w:val="en-AU" w:eastAsia="ja-JP"/>
          </w:rPr>
          <w:t>)</w:t>
        </w:r>
      </w:ins>
      <w:ins w:id="315" w:author="Shinichi Nakagawa" w:date="2022-11-12T17:19:00Z">
        <w:r w:rsidR="00EA554C">
          <w:rPr>
            <w:rFonts w:ascii="Times New Roman" w:eastAsia="Times New Roman" w:hAnsi="Times New Roman" w:cs="Times New Roman"/>
            <w:sz w:val="24"/>
            <w:szCs w:val="24"/>
            <w:lang w:val="en-AU" w:eastAsia="ja-JP"/>
          </w:rPr>
          <w:t xml:space="preserve">. </w:t>
        </w:r>
      </w:ins>
      <w:proofErr w:type="gramStart"/>
      <w:ins w:id="316" w:author="Shinichi Nakagawa" w:date="2022-11-12T17:20:00Z">
        <w:r w:rsidR="00186136">
          <w:rPr>
            <w:rFonts w:ascii="Times New Roman" w:eastAsia="Times New Roman" w:hAnsi="Times New Roman" w:cs="Times New Roman"/>
            <w:sz w:val="24"/>
            <w:szCs w:val="24"/>
            <w:lang w:val="en-AU" w:eastAsia="ja-JP"/>
          </w:rPr>
          <w:t>….</w:t>
        </w:r>
      </w:ins>
      <w:ins w:id="317" w:author="Shinichi Nakagawa" w:date="2022-11-12T17:24:00Z">
        <w:r w:rsidR="00E05BEA">
          <w:rPr>
            <w:rFonts w:ascii="Times New Roman" w:eastAsia="Times New Roman" w:hAnsi="Times New Roman" w:cs="Times New Roman"/>
            <w:sz w:val="24"/>
            <w:szCs w:val="24"/>
            <w:lang w:val="en-AU" w:eastAsia="ja-JP"/>
          </w:rPr>
          <w:t>(</w:t>
        </w:r>
        <w:proofErr w:type="gramEnd"/>
        <w:r w:rsidR="00E05BEA">
          <w:rPr>
            <w:rFonts w:ascii="Times New Roman" w:eastAsia="Times New Roman" w:hAnsi="Times New Roman" w:cs="Times New Roman"/>
            <w:sz w:val="24"/>
            <w:szCs w:val="24"/>
            <w:lang w:val="en-AU" w:eastAsia="ja-JP"/>
          </w:rPr>
          <w:t>WE COULD PUT OTHER TRENDS HERE).</w:t>
        </w:r>
      </w:ins>
    </w:p>
    <w:p w14:paraId="61D91AAC" w14:textId="60E11AF0" w:rsidR="00186136" w:rsidRDefault="00186136" w:rsidP="003A04D4">
      <w:pPr>
        <w:spacing w:after="0" w:line="240" w:lineRule="auto"/>
        <w:rPr>
          <w:ins w:id="318" w:author="Shinichi Nakagawa" w:date="2022-11-12T17:20:00Z"/>
          <w:rFonts w:ascii="Times New Roman" w:eastAsia="Times New Roman" w:hAnsi="Times New Roman" w:cs="Times New Roman"/>
          <w:sz w:val="24"/>
          <w:szCs w:val="24"/>
          <w:lang w:val="en-AU" w:eastAsia="ja-JP"/>
        </w:rPr>
      </w:pPr>
    </w:p>
    <w:p w14:paraId="0A94768B" w14:textId="60E851B8" w:rsidR="00186136" w:rsidRDefault="00987393" w:rsidP="003A04D4">
      <w:pPr>
        <w:spacing w:after="0" w:line="240" w:lineRule="auto"/>
        <w:rPr>
          <w:ins w:id="319" w:author="Shinichi Nakagawa" w:date="2022-11-12T15:13:00Z"/>
          <w:rFonts w:ascii="Times New Roman" w:eastAsia="Times New Roman" w:hAnsi="Times New Roman" w:cs="Times New Roman"/>
          <w:sz w:val="24"/>
          <w:szCs w:val="24"/>
          <w:lang w:val="en-AU" w:eastAsia="ja-JP"/>
        </w:rPr>
      </w:pPr>
      <w:ins w:id="320" w:author="Shinichi Nakagawa" w:date="2022-11-12T17:30:00Z">
        <w:r>
          <w:rPr>
            <w:rFonts w:ascii="Times New Roman" w:eastAsia="Times New Roman" w:hAnsi="Times New Roman" w:cs="Times New Roman"/>
            <w:sz w:val="24"/>
            <w:szCs w:val="24"/>
            <w:lang w:val="en-AU" w:eastAsia="ja-JP"/>
          </w:rPr>
          <w:t>All</w:t>
        </w:r>
      </w:ins>
      <w:ins w:id="321" w:author="Shinichi Nakagawa" w:date="2022-11-12T17:20:00Z">
        <w:r w:rsidR="000A719A">
          <w:rPr>
            <w:rFonts w:ascii="Times New Roman" w:eastAsia="Times New Roman" w:hAnsi="Times New Roman" w:cs="Times New Roman"/>
            <w:sz w:val="24"/>
            <w:szCs w:val="24"/>
            <w:lang w:val="en-AU" w:eastAsia="ja-JP"/>
          </w:rPr>
          <w:t xml:space="preserve"> behaviours </w:t>
        </w:r>
      </w:ins>
      <w:ins w:id="322" w:author="Shinichi Nakagawa" w:date="2022-11-12T17:29:00Z">
        <w:r w:rsidR="00750137">
          <w:rPr>
            <w:rFonts w:ascii="Times New Roman" w:eastAsia="Times New Roman" w:hAnsi="Times New Roman" w:cs="Times New Roman"/>
            <w:sz w:val="24"/>
            <w:szCs w:val="24"/>
            <w:lang w:val="en-AU" w:eastAsia="ja-JP"/>
          </w:rPr>
          <w:t xml:space="preserve">in both groups </w:t>
        </w:r>
      </w:ins>
      <w:ins w:id="323" w:author="Shinichi Nakagawa" w:date="2022-11-12T17:24:00Z">
        <w:r w:rsidR="00BC30AE">
          <w:rPr>
            <w:rFonts w:ascii="Times New Roman" w:eastAsia="Times New Roman" w:hAnsi="Times New Roman" w:cs="Times New Roman"/>
            <w:sz w:val="24"/>
            <w:szCs w:val="24"/>
            <w:lang w:val="en-AU" w:eastAsia="ja-JP"/>
          </w:rPr>
          <w:t xml:space="preserve">were moderately and significantly </w:t>
        </w:r>
      </w:ins>
      <w:ins w:id="324" w:author="Shinichi Nakagawa" w:date="2022-11-12T17:27:00Z">
        <w:r w:rsidR="00E51628">
          <w:rPr>
            <w:rFonts w:ascii="Times New Roman" w:eastAsia="Times New Roman" w:hAnsi="Times New Roman" w:cs="Times New Roman"/>
            <w:sz w:val="24"/>
            <w:szCs w:val="24"/>
            <w:lang w:val="en-AU" w:eastAsia="ja-JP"/>
          </w:rPr>
          <w:t>repeatable</w:t>
        </w:r>
      </w:ins>
      <w:ins w:id="325" w:author="Shinichi Nakagawa" w:date="2022-11-12T17:28:00Z">
        <w:r w:rsidR="00806323">
          <w:rPr>
            <w:rFonts w:ascii="Times New Roman" w:eastAsia="Times New Roman" w:hAnsi="Times New Roman" w:cs="Times New Roman"/>
            <w:sz w:val="24"/>
            <w:szCs w:val="24"/>
            <w:lang w:val="en-AU" w:eastAsia="ja-JP"/>
          </w:rPr>
          <w:t xml:space="preserve"> </w:t>
        </w:r>
        <w:proofErr w:type="gramStart"/>
        <w:r w:rsidR="00806323">
          <w:rPr>
            <w:rFonts w:ascii="Times New Roman" w:eastAsia="Times New Roman" w:hAnsi="Times New Roman" w:cs="Times New Roman"/>
            <w:sz w:val="24"/>
            <w:szCs w:val="24"/>
            <w:lang w:val="en-AU" w:eastAsia="ja-JP"/>
          </w:rPr>
          <w:t>( ;</w:t>
        </w:r>
        <w:proofErr w:type="gramEnd"/>
        <w:r w:rsidR="00806323">
          <w:rPr>
            <w:rFonts w:ascii="Times New Roman" w:eastAsia="Times New Roman" w:hAnsi="Times New Roman" w:cs="Times New Roman"/>
            <w:sz w:val="24"/>
            <w:szCs w:val="24"/>
            <w:lang w:val="en-AU" w:eastAsia="ja-JP"/>
          </w:rPr>
          <w:t xml:space="preserve"> Table 2)</w:t>
        </w:r>
      </w:ins>
      <w:ins w:id="326" w:author="Shinichi Nakagawa" w:date="2022-11-12T17:32:00Z">
        <w:r w:rsidR="00EF1661">
          <w:rPr>
            <w:rFonts w:ascii="Times New Roman" w:eastAsia="Times New Roman" w:hAnsi="Times New Roman" w:cs="Times New Roman"/>
            <w:sz w:val="24"/>
            <w:szCs w:val="24"/>
            <w:lang w:val="en-AU" w:eastAsia="ja-JP"/>
          </w:rPr>
          <w:t>,</w:t>
        </w:r>
      </w:ins>
      <w:ins w:id="327" w:author="Shinichi Nakagawa" w:date="2022-11-12T17:30:00Z">
        <w:r>
          <w:rPr>
            <w:rFonts w:ascii="Times New Roman" w:eastAsia="Times New Roman" w:hAnsi="Times New Roman" w:cs="Times New Roman"/>
            <w:sz w:val="24"/>
            <w:szCs w:val="24"/>
            <w:lang w:val="en-AU" w:eastAsia="ja-JP"/>
          </w:rPr>
          <w:t xml:space="preserve"> and none of </w:t>
        </w:r>
      </w:ins>
      <w:ins w:id="328" w:author="Shinichi Nakagawa" w:date="2022-11-12T17:31:00Z">
        <w:r w:rsidR="00033EFE">
          <w:rPr>
            <w:rFonts w:ascii="Times New Roman" w:eastAsia="Times New Roman" w:hAnsi="Times New Roman" w:cs="Times New Roman"/>
            <w:sz w:val="24"/>
            <w:szCs w:val="24"/>
            <w:lang w:val="en-AU" w:eastAsia="ja-JP"/>
          </w:rPr>
          <w:t xml:space="preserve">the </w:t>
        </w:r>
        <w:r w:rsidR="00F006BE">
          <w:rPr>
            <w:rFonts w:ascii="Times New Roman" w:eastAsia="Times New Roman" w:hAnsi="Times New Roman" w:cs="Times New Roman"/>
            <w:sz w:val="24"/>
            <w:szCs w:val="24"/>
            <w:lang w:val="en-AU" w:eastAsia="ja-JP"/>
          </w:rPr>
          <w:t>repeatabilities</w:t>
        </w:r>
      </w:ins>
      <w:ins w:id="329" w:author="Shinichi Nakagawa" w:date="2022-11-12T17:30:00Z">
        <w:r w:rsidR="00033EFE">
          <w:rPr>
            <w:rFonts w:ascii="Times New Roman" w:eastAsia="Times New Roman" w:hAnsi="Times New Roman" w:cs="Times New Roman"/>
            <w:sz w:val="24"/>
            <w:szCs w:val="24"/>
            <w:lang w:val="en-AU" w:eastAsia="ja-JP"/>
          </w:rPr>
          <w:t xml:space="preserve"> estimates </w:t>
        </w:r>
      </w:ins>
      <w:ins w:id="330" w:author="Shinichi Nakagawa" w:date="2022-11-12T17:33:00Z">
        <w:r w:rsidR="00680CCA">
          <w:rPr>
            <w:rFonts w:ascii="Times New Roman" w:eastAsia="Times New Roman" w:hAnsi="Times New Roman" w:cs="Times New Roman"/>
            <w:sz w:val="24"/>
            <w:szCs w:val="24"/>
            <w:lang w:val="en-AU" w:eastAsia="ja-JP"/>
          </w:rPr>
          <w:t>was</w:t>
        </w:r>
      </w:ins>
      <w:ins w:id="331" w:author="Shinichi Nakagawa" w:date="2022-11-12T17:30:00Z">
        <w:r w:rsidR="00033EFE">
          <w:rPr>
            <w:rFonts w:ascii="Times New Roman" w:eastAsia="Times New Roman" w:hAnsi="Times New Roman" w:cs="Times New Roman"/>
            <w:sz w:val="24"/>
            <w:szCs w:val="24"/>
            <w:lang w:val="en-AU" w:eastAsia="ja-JP"/>
          </w:rPr>
          <w:t xml:space="preserve"> different between the control and treatment </w:t>
        </w:r>
      </w:ins>
      <w:ins w:id="332" w:author="Shinichi Nakagawa" w:date="2022-11-12T17:31:00Z">
        <w:r w:rsidR="00F006BE">
          <w:rPr>
            <w:rFonts w:ascii="Times New Roman" w:eastAsia="Times New Roman" w:hAnsi="Times New Roman" w:cs="Times New Roman"/>
            <w:sz w:val="24"/>
            <w:szCs w:val="24"/>
            <w:lang w:val="en-AU" w:eastAsia="ja-JP"/>
          </w:rPr>
          <w:t>groups</w:t>
        </w:r>
      </w:ins>
      <w:ins w:id="333" w:author="Shinichi Nakagawa" w:date="2022-11-12T17:30:00Z">
        <w:r w:rsidR="00033EFE">
          <w:rPr>
            <w:rFonts w:ascii="Times New Roman" w:eastAsia="Times New Roman" w:hAnsi="Times New Roman" w:cs="Times New Roman"/>
            <w:sz w:val="24"/>
            <w:szCs w:val="24"/>
            <w:lang w:val="en-AU" w:eastAsia="ja-JP"/>
          </w:rPr>
          <w:t xml:space="preserve">. </w:t>
        </w:r>
      </w:ins>
      <w:ins w:id="334" w:author="Shinichi Nakagawa" w:date="2022-11-12T17:32:00Z">
        <w:r w:rsidR="00E146D7">
          <w:rPr>
            <w:rFonts w:ascii="Times New Roman" w:eastAsia="Times New Roman" w:hAnsi="Times New Roman" w:cs="Times New Roman"/>
            <w:sz w:val="24"/>
            <w:szCs w:val="24"/>
            <w:lang w:val="en-AU" w:eastAsia="ja-JP"/>
          </w:rPr>
          <w:t xml:space="preserve">Also, there </w:t>
        </w:r>
        <w:r w:rsidR="00680CCA">
          <w:rPr>
            <w:rFonts w:ascii="Times New Roman" w:eastAsia="Times New Roman" w:hAnsi="Times New Roman" w:cs="Times New Roman"/>
            <w:sz w:val="24"/>
            <w:szCs w:val="24"/>
            <w:lang w:val="en-AU" w:eastAsia="ja-JP"/>
          </w:rPr>
          <w:t>was</w:t>
        </w:r>
        <w:r w:rsidR="00E146D7">
          <w:rPr>
            <w:rFonts w:ascii="Times New Roman" w:eastAsia="Times New Roman" w:hAnsi="Times New Roman" w:cs="Times New Roman"/>
            <w:sz w:val="24"/>
            <w:szCs w:val="24"/>
            <w:lang w:val="en-AU" w:eastAsia="ja-JP"/>
          </w:rPr>
          <w:t xml:space="preserve"> substantial variability</w:t>
        </w:r>
      </w:ins>
      <w:ins w:id="335" w:author="Shinichi Nakagawa" w:date="2022-11-12T17:33:00Z">
        <w:r w:rsidR="00680CCA">
          <w:rPr>
            <w:rFonts w:ascii="Times New Roman" w:eastAsia="Times New Roman" w:hAnsi="Times New Roman" w:cs="Times New Roman"/>
            <w:sz w:val="24"/>
            <w:szCs w:val="24"/>
            <w:lang w:val="en-AU" w:eastAsia="ja-JP"/>
          </w:rPr>
          <w:t xml:space="preserve"> in predictability </w:t>
        </w:r>
      </w:ins>
      <w:ins w:id="336" w:author="Shinichi Nakagawa" w:date="2022-11-12T17:35:00Z">
        <w:r w:rsidR="00DA5746">
          <w:rPr>
            <w:rFonts w:ascii="Times New Roman" w:eastAsia="Times New Roman" w:hAnsi="Times New Roman" w:cs="Times New Roman"/>
            <w:sz w:val="24"/>
            <w:szCs w:val="24"/>
            <w:lang w:val="en-AU" w:eastAsia="ja-JP"/>
          </w:rPr>
          <w:t>or within-</w:t>
        </w:r>
      </w:ins>
      <w:ins w:id="337" w:author="Shinichi Nakagawa" w:date="2022-11-12T17:36:00Z">
        <w:r w:rsidR="00B44C7A">
          <w:rPr>
            <w:rFonts w:ascii="Times New Roman" w:eastAsia="Times New Roman" w:hAnsi="Times New Roman" w:cs="Times New Roman"/>
            <w:sz w:val="24"/>
            <w:szCs w:val="24"/>
            <w:lang w:val="en-AU" w:eastAsia="ja-JP"/>
          </w:rPr>
          <w:t>individual</w:t>
        </w:r>
      </w:ins>
      <w:ins w:id="338" w:author="Shinichi Nakagawa" w:date="2022-11-12T17:35:00Z">
        <w:r w:rsidR="00DA5746">
          <w:rPr>
            <w:rFonts w:ascii="Times New Roman" w:eastAsia="Times New Roman" w:hAnsi="Times New Roman" w:cs="Times New Roman"/>
            <w:sz w:val="24"/>
            <w:szCs w:val="24"/>
            <w:lang w:val="en-AU" w:eastAsia="ja-JP"/>
          </w:rPr>
          <w:t xml:space="preserve"> variance</w:t>
        </w:r>
      </w:ins>
      <w:ins w:id="339" w:author="Shinichi Nakagawa" w:date="2022-11-12T17:41:00Z">
        <w:r w:rsidR="007D1D29">
          <w:rPr>
            <w:rFonts w:ascii="Times New Roman" w:eastAsia="Times New Roman" w:hAnsi="Times New Roman" w:cs="Times New Roman"/>
            <w:sz w:val="24"/>
            <w:szCs w:val="24"/>
            <w:lang w:val="en-AU" w:eastAsia="ja-JP"/>
          </w:rPr>
          <w:t xml:space="preserve"> for all the behaviors</w:t>
        </w:r>
        <w:r w:rsidR="00857359">
          <w:rPr>
            <w:rFonts w:ascii="Times New Roman" w:eastAsia="Times New Roman" w:hAnsi="Times New Roman" w:cs="Times New Roman"/>
            <w:sz w:val="24"/>
            <w:szCs w:val="24"/>
            <w:lang w:val="en-AU" w:eastAsia="ja-JP"/>
          </w:rPr>
          <w:t xml:space="preserve"> </w:t>
        </w:r>
      </w:ins>
      <w:ins w:id="340" w:author="Shinichi Nakagawa" w:date="2022-11-12T17:33:00Z">
        <w:r w:rsidR="00680CCA">
          <w:rPr>
            <w:rFonts w:ascii="Times New Roman" w:eastAsia="Times New Roman" w:hAnsi="Times New Roman" w:cs="Times New Roman"/>
            <w:sz w:val="24"/>
            <w:szCs w:val="24"/>
            <w:lang w:val="en-AU" w:eastAsia="ja-JP"/>
          </w:rPr>
          <w:t>(</w:t>
        </w:r>
        <w:proofErr w:type="spellStart"/>
        <w:r w:rsidR="00680CCA">
          <w:rPr>
            <w:rFonts w:ascii="Times New Roman" w:eastAsia="Times New Roman" w:hAnsi="Times New Roman" w:cs="Times New Roman"/>
            <w:sz w:val="24"/>
            <w:szCs w:val="24"/>
            <w:lang w:val="en-AU" w:eastAsia="ja-JP"/>
          </w:rPr>
          <w:t>CVp</w:t>
        </w:r>
        <w:proofErr w:type="spellEnd"/>
        <w:r w:rsidR="00680CCA">
          <w:rPr>
            <w:rFonts w:ascii="Times New Roman" w:eastAsia="Times New Roman" w:hAnsi="Times New Roman" w:cs="Times New Roman"/>
            <w:sz w:val="24"/>
            <w:szCs w:val="24"/>
            <w:lang w:val="en-AU" w:eastAsia="ja-JP"/>
          </w:rPr>
          <w:t>; see Table 1)</w:t>
        </w:r>
      </w:ins>
      <w:ins w:id="341" w:author="Shinichi Nakagawa" w:date="2022-11-12T17:36:00Z">
        <w:r w:rsidR="00F625C1">
          <w:rPr>
            <w:rFonts w:ascii="Times New Roman" w:eastAsia="Times New Roman" w:hAnsi="Times New Roman" w:cs="Times New Roman"/>
            <w:sz w:val="24"/>
            <w:szCs w:val="24"/>
            <w:lang w:val="en-AU" w:eastAsia="ja-JP"/>
          </w:rPr>
          <w:t>,</w:t>
        </w:r>
      </w:ins>
      <w:ins w:id="342" w:author="Shinichi Nakagawa" w:date="2022-11-12T17:34:00Z">
        <w:r w:rsidR="00AF237B">
          <w:rPr>
            <w:rFonts w:ascii="Times New Roman" w:eastAsia="Times New Roman" w:hAnsi="Times New Roman" w:cs="Times New Roman"/>
            <w:sz w:val="24"/>
            <w:szCs w:val="24"/>
            <w:lang w:val="en-AU" w:eastAsia="ja-JP"/>
          </w:rPr>
          <w:t xml:space="preserve"> </w:t>
        </w:r>
      </w:ins>
      <w:ins w:id="343" w:author="Shinichi Nakagawa" w:date="2022-11-12T17:35:00Z">
        <w:r w:rsidR="00F625C1">
          <w:rPr>
            <w:rFonts w:ascii="Times New Roman" w:eastAsia="Times New Roman" w:hAnsi="Times New Roman" w:cs="Times New Roman"/>
            <w:sz w:val="24"/>
            <w:szCs w:val="24"/>
            <w:lang w:val="en-AU" w:eastAsia="ja-JP"/>
          </w:rPr>
          <w:t xml:space="preserve">the CO2 </w:t>
        </w:r>
      </w:ins>
      <w:ins w:id="344" w:author="Shinichi Nakagawa" w:date="2022-11-12T17:37:00Z">
        <w:r w:rsidR="00FA0170">
          <w:rPr>
            <w:rFonts w:ascii="Times New Roman" w:eastAsia="Times New Roman" w:hAnsi="Times New Roman" w:cs="Times New Roman"/>
            <w:sz w:val="24"/>
            <w:szCs w:val="24"/>
            <w:lang w:val="en-AU" w:eastAsia="ja-JP"/>
          </w:rPr>
          <w:t>exposure</w:t>
        </w:r>
      </w:ins>
      <w:ins w:id="345" w:author="Shinichi Nakagawa" w:date="2022-11-12T17:36:00Z">
        <w:r w:rsidR="00F625C1">
          <w:rPr>
            <w:rFonts w:ascii="Times New Roman" w:eastAsia="Times New Roman" w:hAnsi="Times New Roman" w:cs="Times New Roman"/>
            <w:sz w:val="24"/>
            <w:szCs w:val="24"/>
            <w:lang w:val="en-AU" w:eastAsia="ja-JP"/>
          </w:rPr>
          <w:t xml:space="preserve"> did not </w:t>
        </w:r>
      </w:ins>
      <w:ins w:id="346" w:author="Shinichi Nakagawa" w:date="2022-11-12T17:42:00Z">
        <w:r w:rsidR="00961405">
          <w:rPr>
            <w:rFonts w:ascii="Times New Roman" w:eastAsia="Times New Roman" w:hAnsi="Times New Roman" w:cs="Times New Roman"/>
            <w:sz w:val="24"/>
            <w:szCs w:val="24"/>
            <w:lang w:val="en-AU" w:eastAsia="ja-JP"/>
          </w:rPr>
          <w:t>influence</w:t>
        </w:r>
      </w:ins>
      <w:ins w:id="347" w:author="Shinichi Nakagawa" w:date="2022-11-12T17:36:00Z">
        <w:r w:rsidR="00B44C7A">
          <w:rPr>
            <w:rFonts w:ascii="Times New Roman" w:eastAsia="Times New Roman" w:hAnsi="Times New Roman" w:cs="Times New Roman"/>
            <w:sz w:val="24"/>
            <w:szCs w:val="24"/>
            <w:lang w:val="en-AU" w:eastAsia="ja-JP"/>
          </w:rPr>
          <w:t xml:space="preserve"> within-individual </w:t>
        </w:r>
      </w:ins>
      <w:ins w:id="348" w:author="Shinichi Nakagawa" w:date="2022-11-12T17:37:00Z">
        <w:r w:rsidR="00B44C7A">
          <w:rPr>
            <w:rFonts w:ascii="Times New Roman" w:eastAsia="Times New Roman" w:hAnsi="Times New Roman" w:cs="Times New Roman"/>
            <w:sz w:val="24"/>
            <w:szCs w:val="24"/>
            <w:lang w:val="en-AU" w:eastAsia="ja-JP"/>
          </w:rPr>
          <w:t xml:space="preserve">variance, </w:t>
        </w:r>
      </w:ins>
      <w:ins w:id="349" w:author="Shinichi Nakagawa" w:date="2022-11-12T17:36:00Z">
        <w:r w:rsidR="00F625C1">
          <w:rPr>
            <w:rFonts w:ascii="Times New Roman" w:eastAsia="Times New Roman" w:hAnsi="Times New Roman" w:cs="Times New Roman"/>
            <w:sz w:val="24"/>
            <w:szCs w:val="24"/>
            <w:lang w:val="en-AU" w:eastAsia="ja-JP"/>
          </w:rPr>
          <w:t>as mentioned above.</w:t>
        </w:r>
      </w:ins>
    </w:p>
    <w:p w14:paraId="2C81A813" w14:textId="77777777" w:rsidR="00B671A4" w:rsidRPr="003A04D4" w:rsidRDefault="00B671A4" w:rsidP="003A04D4">
      <w:pPr>
        <w:spacing w:after="0" w:line="240" w:lineRule="auto"/>
        <w:rPr>
          <w:ins w:id="350" w:author="Shinichi Nakagawa" w:date="2022-11-12T14:14:00Z"/>
          <w:rFonts w:ascii="Times New Roman" w:eastAsia="Times New Roman" w:hAnsi="Times New Roman" w:cs="Times New Roman"/>
          <w:sz w:val="24"/>
          <w:szCs w:val="24"/>
          <w:lang w:val="en-AU" w:eastAsia="ja-JP"/>
        </w:rPr>
      </w:pPr>
    </w:p>
    <w:p w14:paraId="73FB4FDE" w14:textId="31682DA7" w:rsidR="00F14876" w:rsidRPr="003A04D4" w:rsidRDefault="00F14876" w:rsidP="00F14876">
      <w:pPr>
        <w:spacing w:after="0" w:line="240" w:lineRule="auto"/>
        <w:rPr>
          <w:ins w:id="351" w:author="Shinichi Nakagawa" w:date="2022-11-12T15:14:00Z"/>
          <w:rFonts w:ascii="Times New Roman" w:eastAsia="Times New Roman" w:hAnsi="Times New Roman" w:cs="Times New Roman"/>
          <w:sz w:val="24"/>
          <w:szCs w:val="24"/>
          <w:lang w:val="en-AU" w:eastAsia="ja-JP"/>
        </w:rPr>
      </w:pPr>
    </w:p>
    <w:p w14:paraId="13C67976" w14:textId="402E59F7" w:rsidR="003A04D4" w:rsidRPr="003A04D4" w:rsidRDefault="003A04D4" w:rsidP="003E51BE">
      <w:pPr>
        <w:spacing w:after="0" w:line="240" w:lineRule="auto"/>
        <w:rPr>
          <w:ins w:id="352" w:author="Shinichi Nakagawa" w:date="2022-11-12T14:14:00Z"/>
          <w:rFonts w:ascii="Times New Roman" w:hAnsi="Times New Roman" w:cs="Times New Roman"/>
          <w:sz w:val="24"/>
          <w:szCs w:val="24"/>
          <w:lang w:val="en-AU"/>
          <w:rPrChange w:id="353" w:author="Shinichi Nakagawa" w:date="2022-11-12T14:14:00Z">
            <w:rPr>
              <w:ins w:id="354" w:author="Shinichi Nakagawa" w:date="2022-11-12T14:14:00Z"/>
              <w:rFonts w:ascii="Times New Roman" w:hAnsi="Times New Roman" w:cs="Times New Roman"/>
              <w:sz w:val="24"/>
              <w:szCs w:val="24"/>
            </w:rPr>
          </w:rPrChange>
        </w:rPr>
      </w:pPr>
    </w:p>
    <w:p w14:paraId="4D3E381D" w14:textId="77777777" w:rsidR="003A04D4" w:rsidRDefault="003A04D4" w:rsidP="003E51BE">
      <w:pPr>
        <w:spacing w:after="0" w:line="240" w:lineRule="auto"/>
        <w:rPr>
          <w:rFonts w:ascii="Times New Roman" w:hAnsi="Times New Roman" w:cs="Times New Roman"/>
          <w:sz w:val="24"/>
          <w:szCs w:val="24"/>
        </w:rPr>
      </w:pPr>
    </w:p>
    <w:p w14:paraId="55752B9E" w14:textId="77777777" w:rsidR="00F83059" w:rsidRDefault="00F83059" w:rsidP="003E51BE">
      <w:pPr>
        <w:spacing w:after="0" w:line="240" w:lineRule="auto"/>
        <w:rPr>
          <w:rFonts w:ascii="Times New Roman" w:hAnsi="Times New Roman" w:cs="Times New Roman"/>
          <w:b/>
          <w:sz w:val="24"/>
          <w:szCs w:val="24"/>
        </w:rPr>
      </w:pPr>
      <w:r>
        <w:rPr>
          <w:rFonts w:ascii="Times New Roman" w:hAnsi="Times New Roman" w:cs="Times New Roman"/>
          <w:b/>
          <w:sz w:val="24"/>
          <w:szCs w:val="24"/>
        </w:rPr>
        <w:t>Acknowledgements</w:t>
      </w:r>
    </w:p>
    <w:p w14:paraId="0B1731DB" w14:textId="77777777" w:rsidR="00F83059" w:rsidRPr="00B21849" w:rsidRDefault="00F83059">
      <w:pPr>
        <w:spacing w:after="0" w:line="240" w:lineRule="auto"/>
        <w:rPr>
          <w:rFonts w:ascii="Times New Roman" w:hAnsi="Times New Roman" w:cs="Times New Roman"/>
          <w:sz w:val="24"/>
          <w:szCs w:val="24"/>
        </w:rPr>
      </w:pPr>
    </w:p>
    <w:p w14:paraId="05E09844" w14:textId="7E4A1ACA" w:rsidR="003A7568" w:rsidRPr="00B21849" w:rsidRDefault="00F83059" w:rsidP="00284776">
      <w:pPr>
        <w:spacing w:after="0" w:line="240" w:lineRule="auto"/>
        <w:ind w:firstLine="720"/>
        <w:rPr>
          <w:rFonts w:ascii="Times New Roman" w:hAnsi="Times New Roman" w:cs="Times New Roman"/>
          <w:sz w:val="24"/>
          <w:szCs w:val="24"/>
        </w:rPr>
      </w:pPr>
      <w:r w:rsidRPr="003A7568">
        <w:rPr>
          <w:rFonts w:ascii="Times New Roman" w:hAnsi="Times New Roman" w:cs="Times New Roman"/>
          <w:sz w:val="24"/>
          <w:szCs w:val="24"/>
        </w:rPr>
        <w:t>We thank the staff of the Lizard Island Research Station for logistic support</w:t>
      </w:r>
      <w:r w:rsidR="003D47C9" w:rsidRPr="003A7568">
        <w:rPr>
          <w:rFonts w:ascii="Times New Roman" w:hAnsi="Times New Roman" w:cs="Times New Roman"/>
          <w:sz w:val="24"/>
          <w:szCs w:val="24"/>
        </w:rPr>
        <w:t>. This study was supp</w:t>
      </w:r>
      <w:r w:rsidR="00945F82" w:rsidRPr="003A7568">
        <w:rPr>
          <w:rFonts w:ascii="Times New Roman" w:hAnsi="Times New Roman" w:cs="Times New Roman"/>
          <w:sz w:val="24"/>
          <w:szCs w:val="24"/>
        </w:rPr>
        <w:t xml:space="preserve">orted by grants from </w:t>
      </w:r>
      <w:r w:rsidR="001C59A1" w:rsidRPr="003A7568">
        <w:rPr>
          <w:rFonts w:ascii="Times New Roman" w:hAnsi="Times New Roman" w:cs="Times New Roman"/>
          <w:sz w:val="24"/>
          <w:szCs w:val="24"/>
        </w:rPr>
        <w:t xml:space="preserve">Swedish Research Council </w:t>
      </w:r>
      <w:proofErr w:type="spellStart"/>
      <w:r w:rsidR="001C59A1" w:rsidRPr="003A7568">
        <w:rPr>
          <w:rFonts w:ascii="Times New Roman" w:hAnsi="Times New Roman" w:cs="Times New Roman"/>
          <w:sz w:val="24"/>
          <w:szCs w:val="24"/>
        </w:rPr>
        <w:t>Formas</w:t>
      </w:r>
      <w:proofErr w:type="spellEnd"/>
      <w:r w:rsidR="001C59A1" w:rsidRPr="003A7568">
        <w:rPr>
          <w:rFonts w:ascii="Times New Roman" w:hAnsi="Times New Roman" w:cs="Times New Roman"/>
          <w:sz w:val="24"/>
          <w:szCs w:val="24"/>
        </w:rPr>
        <w:t xml:space="preserve"> (</w:t>
      </w:r>
      <w:proofErr w:type="spellStart"/>
      <w:r w:rsidR="00E84812">
        <w:rPr>
          <w:rFonts w:ascii="Times New Roman" w:hAnsi="Times New Roman" w:cs="Times New Roman"/>
          <w:sz w:val="24"/>
          <w:szCs w:val="24"/>
        </w:rPr>
        <w:t>Dnr</w:t>
      </w:r>
      <w:proofErr w:type="spellEnd"/>
      <w:r w:rsidR="00E84812">
        <w:rPr>
          <w:rFonts w:ascii="Times New Roman" w:hAnsi="Times New Roman" w:cs="Times New Roman"/>
          <w:sz w:val="24"/>
          <w:szCs w:val="24"/>
        </w:rPr>
        <w:t xml:space="preserve">: </w:t>
      </w:r>
      <w:r w:rsidR="001C59A1" w:rsidRPr="003A7568">
        <w:rPr>
          <w:rFonts w:ascii="Times New Roman" w:hAnsi="Times New Roman" w:cs="Times New Roman"/>
          <w:sz w:val="24"/>
          <w:szCs w:val="24"/>
        </w:rPr>
        <w:t xml:space="preserve">2013-947), </w:t>
      </w:r>
      <w:r w:rsidR="003A7568" w:rsidRPr="003A7568">
        <w:rPr>
          <w:rFonts w:ascii="Times New Roman" w:hAnsi="Times New Roman" w:cs="Times New Roman"/>
          <w:sz w:val="24"/>
          <w:szCs w:val="24"/>
          <w:lang w:val="sv-SE"/>
        </w:rPr>
        <w:t>Magnus Bergvalls stiftelse, Stiftelsen Lars Hiertas minne, IRIS stipendiet, Wallenbergstiftelsen, Inez Johanssons stiftelse and Sederholms resestipendium</w:t>
      </w:r>
      <w:r w:rsidR="00284776">
        <w:rPr>
          <w:rFonts w:ascii="Times New Roman" w:hAnsi="Times New Roman" w:cs="Times New Roman"/>
          <w:sz w:val="24"/>
          <w:szCs w:val="24"/>
        </w:rPr>
        <w:t xml:space="preserve"> to </w:t>
      </w:r>
      <w:r w:rsidR="003A7568" w:rsidRPr="003A7568">
        <w:rPr>
          <w:rFonts w:ascii="Times New Roman" w:hAnsi="Times New Roman" w:cs="Times New Roman"/>
          <w:sz w:val="24"/>
          <w:szCs w:val="24"/>
        </w:rPr>
        <w:t>JS,</w:t>
      </w:r>
      <w:r w:rsidR="00945F82" w:rsidRPr="003A7568">
        <w:rPr>
          <w:rFonts w:ascii="Times New Roman" w:hAnsi="Times New Roman" w:cs="Times New Roman"/>
          <w:sz w:val="24"/>
          <w:szCs w:val="24"/>
        </w:rPr>
        <w:t xml:space="preserve"> </w:t>
      </w:r>
      <w:r w:rsidR="003D47C9" w:rsidRPr="003A7568">
        <w:rPr>
          <w:rFonts w:ascii="Times New Roman" w:hAnsi="Times New Roman" w:cs="Times New Roman"/>
          <w:sz w:val="24"/>
          <w:szCs w:val="24"/>
        </w:rPr>
        <w:t>the Fonds de Recherche du Québec Nat</w:t>
      </w:r>
      <w:r w:rsidR="00284776">
        <w:rPr>
          <w:rFonts w:ascii="Times New Roman" w:hAnsi="Times New Roman" w:cs="Times New Roman"/>
          <w:sz w:val="24"/>
          <w:szCs w:val="24"/>
        </w:rPr>
        <w:t>ure et Technologies (SAB, DGR), and Discovery Grants from the Natural Sciences and Engineering Research Council of Canada (SAB, BSR).</w:t>
      </w:r>
    </w:p>
    <w:p w14:paraId="1F61B8D3" w14:textId="77777777" w:rsidR="00F83059" w:rsidRDefault="00F83059" w:rsidP="003E51BE">
      <w:pPr>
        <w:spacing w:after="0" w:line="240" w:lineRule="auto"/>
        <w:rPr>
          <w:rFonts w:ascii="Times New Roman" w:hAnsi="Times New Roman" w:cs="Times New Roman"/>
          <w:b/>
          <w:sz w:val="24"/>
          <w:szCs w:val="24"/>
        </w:rPr>
      </w:pPr>
    </w:p>
    <w:p w14:paraId="341B7F19" w14:textId="77777777" w:rsidR="001647BA" w:rsidRPr="00515FEF" w:rsidRDefault="001647BA">
      <w:pPr>
        <w:rPr>
          <w:rFonts w:ascii="Times New Roman" w:hAnsi="Times New Roman" w:cs="Times New Roman"/>
          <w:b/>
          <w:sz w:val="24"/>
          <w:szCs w:val="24"/>
          <w:rPrChange w:id="355" w:author="Binning Sandra Ann" w:date="2019-08-10T12:25:00Z">
            <w:rPr>
              <w:rFonts w:ascii="Times New Roman" w:hAnsi="Times New Roman" w:cs="Times New Roman"/>
              <w:b/>
              <w:sz w:val="24"/>
              <w:szCs w:val="24"/>
              <w:lang w:val="fr-CA"/>
            </w:rPr>
          </w:rPrChange>
        </w:rPr>
      </w:pPr>
      <w:r w:rsidRPr="00515FEF">
        <w:rPr>
          <w:rFonts w:ascii="Times New Roman" w:hAnsi="Times New Roman" w:cs="Times New Roman"/>
          <w:b/>
          <w:sz w:val="24"/>
          <w:szCs w:val="24"/>
          <w:rPrChange w:id="356" w:author="Binning Sandra Ann" w:date="2019-08-10T12:25:00Z">
            <w:rPr>
              <w:rFonts w:ascii="Times New Roman" w:hAnsi="Times New Roman" w:cs="Times New Roman"/>
              <w:b/>
              <w:sz w:val="24"/>
              <w:szCs w:val="24"/>
              <w:lang w:val="fr-CA"/>
            </w:rPr>
          </w:rPrChange>
        </w:rPr>
        <w:br w:type="page"/>
      </w:r>
    </w:p>
    <w:p w14:paraId="02FC3239" w14:textId="774F3119" w:rsidR="00E37B1A" w:rsidRPr="00833447" w:rsidRDefault="00E37B1A" w:rsidP="003E51BE">
      <w:pPr>
        <w:spacing w:after="0" w:line="240" w:lineRule="auto"/>
        <w:rPr>
          <w:rFonts w:ascii="Times New Roman" w:hAnsi="Times New Roman" w:cs="Times New Roman"/>
          <w:b/>
          <w:sz w:val="24"/>
          <w:szCs w:val="24"/>
          <w:rPrChange w:id="357" w:author="Binning Sandra Ann" w:date="2019-08-10T12:25:00Z">
            <w:rPr>
              <w:rFonts w:ascii="Times New Roman" w:hAnsi="Times New Roman" w:cs="Times New Roman"/>
              <w:b/>
              <w:sz w:val="24"/>
              <w:szCs w:val="24"/>
              <w:lang w:val="fr-CA"/>
            </w:rPr>
          </w:rPrChange>
        </w:rPr>
      </w:pPr>
      <w:r w:rsidRPr="00833447">
        <w:rPr>
          <w:rFonts w:ascii="Times New Roman" w:hAnsi="Times New Roman" w:cs="Times New Roman"/>
          <w:b/>
          <w:sz w:val="24"/>
          <w:szCs w:val="24"/>
          <w:rPrChange w:id="358" w:author="Binning Sandra Ann" w:date="2019-08-10T12:25:00Z">
            <w:rPr>
              <w:rFonts w:ascii="Times New Roman" w:hAnsi="Times New Roman" w:cs="Times New Roman"/>
              <w:b/>
              <w:sz w:val="24"/>
              <w:szCs w:val="24"/>
              <w:lang w:val="fr-CA"/>
            </w:rPr>
          </w:rPrChange>
        </w:rPr>
        <w:lastRenderedPageBreak/>
        <w:t>References</w:t>
      </w:r>
    </w:p>
    <w:p w14:paraId="7320D52D" w14:textId="77777777" w:rsidR="00B06384" w:rsidRPr="00833447" w:rsidRDefault="00B06384" w:rsidP="00E37B1A">
      <w:pPr>
        <w:spacing w:after="0" w:line="240" w:lineRule="auto"/>
        <w:ind w:left="810" w:hanging="810"/>
        <w:rPr>
          <w:rFonts w:ascii="Times New Roman" w:hAnsi="Times New Roman" w:cs="Times New Roman"/>
          <w:sz w:val="24"/>
          <w:szCs w:val="24"/>
          <w:rPrChange w:id="359" w:author="Binning Sandra Ann" w:date="2019-08-10T12:25:00Z">
            <w:rPr>
              <w:rFonts w:ascii="Times New Roman" w:hAnsi="Times New Roman" w:cs="Times New Roman"/>
              <w:sz w:val="24"/>
              <w:szCs w:val="24"/>
              <w:lang w:val="fr-CA"/>
            </w:rPr>
          </w:rPrChange>
        </w:rPr>
      </w:pPr>
    </w:p>
    <w:p w14:paraId="40A514F5" w14:textId="77777777" w:rsidR="008C0523" w:rsidRPr="008C0523" w:rsidRDefault="00A22F16" w:rsidP="008C0523">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r w:rsidR="008C0523" w:rsidRPr="008C0523">
        <w:t xml:space="preserve">Browman, H. I. 2016. Applying organized scepticism to ocean acidification research. ICES Journal of Marine Science </w:t>
      </w:r>
      <w:r w:rsidR="008C0523" w:rsidRPr="008C0523">
        <w:rPr>
          <w:b/>
        </w:rPr>
        <w:t>73</w:t>
      </w:r>
      <w:r w:rsidR="008C0523" w:rsidRPr="008C0523">
        <w:t>:529-536.</w:t>
      </w:r>
    </w:p>
    <w:p w14:paraId="792E39C6" w14:textId="77777777" w:rsidR="008C0523" w:rsidRPr="008C0523" w:rsidRDefault="008C0523" w:rsidP="008C0523">
      <w:pPr>
        <w:pStyle w:val="EndNoteBibliography"/>
        <w:spacing w:after="0"/>
        <w:ind w:left="720" w:hanging="720"/>
      </w:pPr>
      <w:r w:rsidRPr="008C0523">
        <w:t xml:space="preserve">Carter, A. J., W. E. Feeney, H. H. Marshall, G. Cowlishaw, and R. Heinsohn. 2013. Animal personality: what are behavioural ecologists measuring? Biological Reviews </w:t>
      </w:r>
      <w:r w:rsidRPr="008C0523">
        <w:rPr>
          <w:b/>
        </w:rPr>
        <w:t>88</w:t>
      </w:r>
      <w:r w:rsidRPr="008C0523">
        <w:t>:465-475.</w:t>
      </w:r>
    </w:p>
    <w:p w14:paraId="17A03363" w14:textId="77777777" w:rsidR="008C0523" w:rsidRPr="008C0523" w:rsidRDefault="008C0523" w:rsidP="008C0523">
      <w:pPr>
        <w:pStyle w:val="EndNoteBibliography"/>
        <w:spacing w:after="0"/>
        <w:ind w:left="720" w:hanging="720"/>
      </w:pPr>
      <w:r w:rsidRPr="008C0523">
        <w:t xml:space="preserve">Clark, T. D. 2017. Science, lies and video-taped experiments. Nature </w:t>
      </w:r>
      <w:r w:rsidRPr="008C0523">
        <w:rPr>
          <w:b/>
        </w:rPr>
        <w:t>542</w:t>
      </w:r>
      <w:r w:rsidRPr="008C0523">
        <w:t>:139.</w:t>
      </w:r>
    </w:p>
    <w:p w14:paraId="2B1923EF" w14:textId="77777777" w:rsidR="008C0523" w:rsidRPr="008C0523" w:rsidRDefault="008C0523" w:rsidP="008C0523">
      <w:pPr>
        <w:pStyle w:val="EndNoteBibliography"/>
        <w:spacing w:after="0"/>
        <w:ind w:left="720" w:hanging="720"/>
      </w:pPr>
      <w:r w:rsidRPr="008C0523">
        <w:t xml:space="preserve">Clark, T. D., S. A. Binning, G. D. Raby, B. Speers-Roesch, J. Sundin, F. Jutfelt, and D. G. Roche. 2016. Scientific Misconduct: The Elephant in the Lab. A Response to Parker </w:t>
      </w:r>
      <w:r w:rsidRPr="008C0523">
        <w:rPr>
          <w:i/>
        </w:rPr>
        <w:t>et al.</w:t>
      </w:r>
      <w:r w:rsidRPr="008C0523">
        <w:t xml:space="preserve"> Trends in Ecology &amp; Evolution </w:t>
      </w:r>
      <w:r w:rsidRPr="008C0523">
        <w:rPr>
          <w:b/>
        </w:rPr>
        <w:t>31</w:t>
      </w:r>
      <w:r w:rsidRPr="008C0523">
        <w:t>:899-900.</w:t>
      </w:r>
    </w:p>
    <w:p w14:paraId="33455ABD" w14:textId="77777777" w:rsidR="008C0523" w:rsidRPr="008C0523" w:rsidRDefault="008C0523" w:rsidP="008C0523">
      <w:pPr>
        <w:pStyle w:val="EndNoteBibliography"/>
        <w:spacing w:after="0"/>
        <w:ind w:left="720" w:hanging="720"/>
      </w:pPr>
      <w:r w:rsidRPr="008C0523">
        <w:t xml:space="preserve">Cornwall, C. E., and C. L. Hurd. 2015. Experimental design in ocean acidification research: problems and solutions. ICES Journal of Marine Science </w:t>
      </w:r>
      <w:r w:rsidRPr="008C0523">
        <w:rPr>
          <w:b/>
        </w:rPr>
        <w:t>73</w:t>
      </w:r>
      <w:r w:rsidRPr="008C0523">
        <w:t>:572-581.</w:t>
      </w:r>
    </w:p>
    <w:p w14:paraId="03D297D8" w14:textId="77777777" w:rsidR="008C0523" w:rsidRPr="008C0523" w:rsidRDefault="008C0523" w:rsidP="008C0523">
      <w:pPr>
        <w:pStyle w:val="EndNoteBibliography"/>
        <w:spacing w:after="0"/>
        <w:ind w:left="720" w:hanging="720"/>
      </w:pPr>
      <w:r w:rsidRPr="008C0523">
        <w:t xml:space="preserve">Dingemanse, N. J., and N. A. Dochtermann. 2013. Quantifying individual variation in behaviour: mixed-effect modelling approaches. Journal of Animal Ecology </w:t>
      </w:r>
      <w:r w:rsidRPr="008C0523">
        <w:rPr>
          <w:b/>
        </w:rPr>
        <w:t>82</w:t>
      </w:r>
      <w:r w:rsidRPr="008C0523">
        <w:t>:39-54.</w:t>
      </w:r>
    </w:p>
    <w:p w14:paraId="5D84262B" w14:textId="77777777" w:rsidR="008C0523" w:rsidRPr="008C0523" w:rsidRDefault="008C0523" w:rsidP="008C0523">
      <w:pPr>
        <w:pStyle w:val="EndNoteBibliography"/>
        <w:spacing w:after="0"/>
        <w:ind w:left="720" w:hanging="720"/>
      </w:pPr>
      <w:r w:rsidRPr="008C0523">
        <w:t xml:space="preserve">Dingemanse, N. J., A. J. Kazem, D. Réale, and J. Wright. 2010. Behavioural reaction norms: animal personality meets individual plasticity. Trends in Ecology &amp; Evolution </w:t>
      </w:r>
      <w:r w:rsidRPr="008C0523">
        <w:rPr>
          <w:b/>
        </w:rPr>
        <w:t>25</w:t>
      </w:r>
      <w:r w:rsidRPr="008C0523">
        <w:t>:81-89.</w:t>
      </w:r>
    </w:p>
    <w:p w14:paraId="73EA5DF8" w14:textId="77777777" w:rsidR="008C0523" w:rsidRPr="008C0523" w:rsidRDefault="008C0523" w:rsidP="008C0523">
      <w:pPr>
        <w:pStyle w:val="EndNoteBibliography"/>
        <w:spacing w:after="0"/>
        <w:ind w:left="720" w:hanging="720"/>
      </w:pPr>
      <w:r w:rsidRPr="008C0523">
        <w:t xml:space="preserve">Esbaugh, A. J. 2018. Physiological implications of ocean acidification for marine fish: emerging patterns and new insights. Journal of Comparative Physiology B </w:t>
      </w:r>
      <w:r w:rsidRPr="008C0523">
        <w:rPr>
          <w:b/>
        </w:rPr>
        <w:t>188</w:t>
      </w:r>
      <w:r w:rsidRPr="008C0523">
        <w:t>:1-13.</w:t>
      </w:r>
    </w:p>
    <w:p w14:paraId="59FA6AA3" w14:textId="77777777" w:rsidR="008C0523" w:rsidRPr="008C0523" w:rsidRDefault="008C0523" w:rsidP="008C0523">
      <w:pPr>
        <w:pStyle w:val="EndNoteBibliography"/>
        <w:spacing w:after="0"/>
        <w:ind w:left="720" w:hanging="720"/>
      </w:pPr>
      <w:r w:rsidRPr="008C0523">
        <w:t xml:space="preserve">Fabricius, K. E., G. De'ath, S. Noonan, and S. Uthicke. 2014. Ecological effects of ocean acidification and habitat complexity on reef-associated macroinvertebrate communities. Proceedings of the Royal Society B: Biological Sciences </w:t>
      </w:r>
      <w:r w:rsidRPr="008C0523">
        <w:rPr>
          <w:b/>
        </w:rPr>
        <w:t>281</w:t>
      </w:r>
      <w:r w:rsidRPr="008C0523">
        <w:t>:20132479.</w:t>
      </w:r>
    </w:p>
    <w:p w14:paraId="570BEE26" w14:textId="77777777" w:rsidR="008C0523" w:rsidRPr="008C0523" w:rsidRDefault="008C0523" w:rsidP="008C0523">
      <w:pPr>
        <w:pStyle w:val="EndNoteBibliography"/>
        <w:spacing w:after="0"/>
        <w:ind w:left="720" w:hanging="720"/>
      </w:pPr>
      <w:r w:rsidRPr="008C0523">
        <w:t xml:space="preserve">Hari, P., J. Pumpanen, J. Huotari, P. Kolari, J. Grace, T. Vesala, and A. Ojala. 2008. High-frequency measurements of productivity of planktonic algae using rugged nondispersive infrared carbon dioxide probes. Limnology and Oceanography: Methods </w:t>
      </w:r>
      <w:r w:rsidRPr="008C0523">
        <w:rPr>
          <w:b/>
        </w:rPr>
        <w:t>6</w:t>
      </w:r>
      <w:r w:rsidRPr="008C0523">
        <w:t>:347-354.</w:t>
      </w:r>
    </w:p>
    <w:p w14:paraId="0675CF09" w14:textId="77777777" w:rsidR="008C0523" w:rsidRPr="008C0523" w:rsidRDefault="008C0523" w:rsidP="008C0523">
      <w:pPr>
        <w:pStyle w:val="EndNoteBibliography"/>
        <w:spacing w:after="0"/>
        <w:ind w:left="720" w:hanging="720"/>
      </w:pPr>
      <w:r w:rsidRPr="008C0523">
        <w:t xml:space="preserve">Hofmann, G. E., J. P. Barry, P. J. Edmunds, R. D. Gates, D. A. Hutchins, T. Klinger, and M. A. Sewell. 2010. The Effect of Ocean Acidification on Calcifying Organisms in Marine Ecosystems: An Organism-to-Ecosystem Perspective. Annual Review of Ecology, Evolution, and Systematics </w:t>
      </w:r>
      <w:r w:rsidRPr="008C0523">
        <w:rPr>
          <w:b/>
        </w:rPr>
        <w:t>41</w:t>
      </w:r>
      <w:r w:rsidRPr="008C0523">
        <w:t>:127-147.</w:t>
      </w:r>
    </w:p>
    <w:p w14:paraId="024A34F8" w14:textId="77777777" w:rsidR="008C0523" w:rsidRPr="008C0523" w:rsidRDefault="008C0523" w:rsidP="008C0523">
      <w:pPr>
        <w:pStyle w:val="EndNoteBibliography"/>
        <w:spacing w:after="0"/>
        <w:ind w:left="720" w:hanging="720"/>
      </w:pPr>
      <w:r w:rsidRPr="008C0523">
        <w:t xml:space="preserve">Holman, L., M. L. Head, R. Lanfear, and M. D. Jennions. 2015. Evidence of Experimental Bias in the Life Sciences: Why We Need Blind Data Recording. Plos Biology </w:t>
      </w:r>
      <w:r w:rsidRPr="008C0523">
        <w:rPr>
          <w:b/>
        </w:rPr>
        <w:t>13</w:t>
      </w:r>
      <w:r w:rsidRPr="008C0523">
        <w:t>:e1002190.</w:t>
      </w:r>
    </w:p>
    <w:p w14:paraId="543310DA" w14:textId="77777777" w:rsidR="008C0523" w:rsidRPr="008C0523" w:rsidRDefault="008C0523" w:rsidP="008C0523">
      <w:pPr>
        <w:pStyle w:val="EndNoteBibliography"/>
        <w:spacing w:after="0"/>
        <w:ind w:left="720" w:hanging="720"/>
      </w:pPr>
      <w:r w:rsidRPr="008C0523">
        <w:t xml:space="preserve">IPCC. 2013. Climate change 2013: the physical science basis. Page 1535 </w:t>
      </w:r>
      <w:r w:rsidRPr="008C0523">
        <w:rPr>
          <w:i/>
        </w:rPr>
        <w:t>in</w:t>
      </w:r>
      <w:r w:rsidRPr="008C0523">
        <w:t xml:space="preserve"> T. F. Stocker, D. Qin, G.-K. Plattner, M. Tignor, S. K. Allen, J. Boschung, A. Nauels, Y. Xia, V. Bex, and P. M. Midgley, editors. Contribution of Working Group I to the Fifth Assessment Report of the Intergovernmental Panel on Climate Change Cambridge University Press, Cambridge, NY, USA.</w:t>
      </w:r>
    </w:p>
    <w:p w14:paraId="7F0E5FF8" w14:textId="77777777" w:rsidR="008C0523" w:rsidRPr="008C0523" w:rsidRDefault="008C0523" w:rsidP="008C0523">
      <w:pPr>
        <w:pStyle w:val="EndNoteBibliography"/>
        <w:spacing w:after="0"/>
        <w:ind w:left="720" w:hanging="720"/>
      </w:pPr>
      <w:r w:rsidRPr="008C0523">
        <w:t xml:space="preserve">Ishimatsu, A., M. Hayashi, K.-S. Lee, T. Kikkawa, and J. Kita. 2005. Physiological effects on fishes in a high-CO2 world. Journal of Geophysical Research: Oceans </w:t>
      </w:r>
      <w:r w:rsidRPr="008C0523">
        <w:rPr>
          <w:b/>
        </w:rPr>
        <w:t>110</w:t>
      </w:r>
      <w:r w:rsidRPr="008C0523">
        <w:t>.</w:t>
      </w:r>
    </w:p>
    <w:p w14:paraId="3F4B4360" w14:textId="77777777" w:rsidR="008C0523" w:rsidRPr="008C0523" w:rsidRDefault="008C0523" w:rsidP="008C0523">
      <w:pPr>
        <w:pStyle w:val="EndNoteBibliography"/>
        <w:spacing w:after="0"/>
        <w:ind w:left="720" w:hanging="720"/>
      </w:pPr>
      <w:r w:rsidRPr="008C0523">
        <w:t xml:space="preserve">Jellison, B. M., A. T. Ninokawa, T. M. Hill, E. Sanford, and B. Gaylord. 2016. Ocean acidification alters the response of intertidal snails to a key sea star predator. Proceedings of the Royal Society B: Biological Sciences </w:t>
      </w:r>
      <w:r w:rsidRPr="008C0523">
        <w:rPr>
          <w:b/>
        </w:rPr>
        <w:t>283</w:t>
      </w:r>
      <w:r w:rsidRPr="008C0523">
        <w:t>:20160890.</w:t>
      </w:r>
    </w:p>
    <w:p w14:paraId="67496F5E" w14:textId="77777777" w:rsidR="008C0523" w:rsidRPr="008C0523" w:rsidRDefault="008C0523" w:rsidP="008C0523">
      <w:pPr>
        <w:pStyle w:val="EndNoteBibliography"/>
        <w:spacing w:after="0"/>
        <w:ind w:left="720" w:hanging="720"/>
      </w:pPr>
      <w:r w:rsidRPr="008C0523">
        <w:t xml:space="preserve">Jutfelt, F., and M. Hedgärde. 2013. Atlantic cod actively avoid CO2 and predator odour, even after long-term CO2 exposure. Frontiers in Zoology </w:t>
      </w:r>
      <w:r w:rsidRPr="008C0523">
        <w:rPr>
          <w:b/>
        </w:rPr>
        <w:t>10</w:t>
      </w:r>
      <w:r w:rsidRPr="008C0523">
        <w:t>:81.</w:t>
      </w:r>
    </w:p>
    <w:p w14:paraId="63C1998A" w14:textId="77777777" w:rsidR="008C0523" w:rsidRPr="008C0523" w:rsidRDefault="008C0523" w:rsidP="008C0523">
      <w:pPr>
        <w:pStyle w:val="EndNoteBibliography"/>
        <w:spacing w:after="0"/>
        <w:ind w:left="720" w:hanging="720"/>
      </w:pPr>
      <w:r w:rsidRPr="008C0523">
        <w:t xml:space="preserve">Killen, S. S., B. Adriaenssens, S. Marras, G. Claireaux, and S. J. Cooke. 2016. Context dependency of trait repeatability and its relevance for management and conservation of fish populations. Conservation Physiology </w:t>
      </w:r>
      <w:r w:rsidRPr="008C0523">
        <w:rPr>
          <w:b/>
        </w:rPr>
        <w:t>4</w:t>
      </w:r>
      <w:r w:rsidRPr="008C0523">
        <w:t>.</w:t>
      </w:r>
    </w:p>
    <w:p w14:paraId="42959369" w14:textId="77777777" w:rsidR="008C0523" w:rsidRPr="008C0523" w:rsidRDefault="008C0523" w:rsidP="008C0523">
      <w:pPr>
        <w:pStyle w:val="EndNoteBibliography"/>
        <w:spacing w:after="0"/>
        <w:ind w:left="720" w:hanging="720"/>
      </w:pPr>
      <w:r w:rsidRPr="008C0523">
        <w:lastRenderedPageBreak/>
        <w:t xml:space="preserve">Lüthi, D., M. Le Floch, B. Bereiter, T. Blunier, J.-M. Barnola, U. Siegenthaler, D. Raynaud, J. Jouzel, H. Fischer, K. Kawamura, and T. F. Stocker. 2008. High-resolution carbon dioxide concentration record 650,000–800,000 years before present. Nature </w:t>
      </w:r>
      <w:r w:rsidRPr="008C0523">
        <w:rPr>
          <w:b/>
        </w:rPr>
        <w:t>453</w:t>
      </w:r>
      <w:r w:rsidRPr="008C0523">
        <w:t>:379.</w:t>
      </w:r>
    </w:p>
    <w:p w14:paraId="13EF49A1" w14:textId="77777777" w:rsidR="008C0523" w:rsidRPr="008C0523" w:rsidRDefault="008C0523" w:rsidP="008C0523">
      <w:pPr>
        <w:pStyle w:val="EndNoteBibliography"/>
        <w:spacing w:after="0"/>
        <w:ind w:left="720" w:hanging="720"/>
      </w:pPr>
      <w:r w:rsidRPr="008C0523">
        <w:t xml:space="preserve">Marsh, D. M., and T. J. Hanlon. 2007. Seeing What We Want to See: Confirmation Bias in Animal Behavior Research. Ethology </w:t>
      </w:r>
      <w:r w:rsidRPr="008C0523">
        <w:rPr>
          <w:b/>
        </w:rPr>
        <w:t>113</w:t>
      </w:r>
      <w:r w:rsidRPr="008C0523">
        <w:t>:1089-1098.</w:t>
      </w:r>
    </w:p>
    <w:p w14:paraId="465FF757" w14:textId="77777777" w:rsidR="008C0523" w:rsidRPr="008C0523" w:rsidRDefault="008C0523" w:rsidP="008C0523">
      <w:pPr>
        <w:pStyle w:val="EndNoteBibliography"/>
        <w:spacing w:after="0"/>
        <w:ind w:left="720" w:hanging="720"/>
      </w:pPr>
      <w:r w:rsidRPr="008C0523">
        <w:t xml:space="preserve">Mollica, N. R., W. Guo, A. L. Cohen, K.-F. Huang, G. L. Foster, H. K. Donald, and A. R. Solow. 2018. Ocean acidification affects coral growth by reducing skeletal density. Proceedings of the National Academy of Sciences </w:t>
      </w:r>
      <w:r w:rsidRPr="008C0523">
        <w:rPr>
          <w:b/>
        </w:rPr>
        <w:t>115</w:t>
      </w:r>
      <w:r w:rsidRPr="008C0523">
        <w:t>:1754-1759.</w:t>
      </w:r>
    </w:p>
    <w:p w14:paraId="28160CFC" w14:textId="77777777" w:rsidR="008C0523" w:rsidRPr="008C0523" w:rsidRDefault="008C0523" w:rsidP="008C0523">
      <w:pPr>
        <w:pStyle w:val="EndNoteBibliography"/>
        <w:spacing w:after="0"/>
        <w:ind w:left="720" w:hanging="720"/>
      </w:pPr>
      <w:r w:rsidRPr="008C0523">
        <w:t xml:space="preserve">Munday, P. L., D. L. Dixson, M. I. McCormick, M. Meekan, M. C. O. Ferrari, and D. P. Chivers. 2010. Replenishment of fish populations is threatened by ocean acidification. Proceedings of the National Academy of Sciences </w:t>
      </w:r>
      <w:r w:rsidRPr="008C0523">
        <w:rPr>
          <w:b/>
        </w:rPr>
        <w:t>107</w:t>
      </w:r>
      <w:r w:rsidRPr="008C0523">
        <w:t>:12930-12934.</w:t>
      </w:r>
    </w:p>
    <w:p w14:paraId="0A058EBF" w14:textId="77777777" w:rsidR="008C0523" w:rsidRPr="008C0523" w:rsidRDefault="008C0523" w:rsidP="008C0523">
      <w:pPr>
        <w:pStyle w:val="EndNoteBibliography"/>
        <w:spacing w:after="0"/>
        <w:ind w:left="720" w:hanging="720"/>
      </w:pPr>
      <w:r w:rsidRPr="008C0523">
        <w:t xml:space="preserve">Munday, P. L., M. S. Pratchett, D. L. Dixson, J. M. Donelson, G. G. Endo, A. D. Reynolds, and R. Knuckey. 2013. Elevated CO 2 affects the behavior of an ecologically and economically important coral reef fish. Marine Biology </w:t>
      </w:r>
      <w:r w:rsidRPr="008C0523">
        <w:rPr>
          <w:b/>
        </w:rPr>
        <w:t>160</w:t>
      </w:r>
      <w:r w:rsidRPr="008C0523">
        <w:t>:2137-2144.</w:t>
      </w:r>
    </w:p>
    <w:p w14:paraId="03534205" w14:textId="77777777" w:rsidR="008C0523" w:rsidRPr="008C0523" w:rsidRDefault="008C0523" w:rsidP="008C0523">
      <w:pPr>
        <w:pStyle w:val="EndNoteBibliography"/>
        <w:spacing w:after="0"/>
        <w:ind w:left="720" w:hanging="720"/>
      </w:pPr>
      <w:r w:rsidRPr="008C0523">
        <w:t xml:space="preserve">Raby, G. D., J. Sundin, F. Jutfelt, S. J. Cooke, and T. D. Clark. 2018. Exposure to elevated carbon dioxide does not impair short-term swimming behaviour or shelter-seeking in a predatory coral-reef fish. Journal of Fish Biology </w:t>
      </w:r>
      <w:r w:rsidRPr="008C0523">
        <w:rPr>
          <w:b/>
        </w:rPr>
        <w:t>93</w:t>
      </w:r>
      <w:r w:rsidRPr="008C0523">
        <w:t>:138-142.</w:t>
      </w:r>
    </w:p>
    <w:p w14:paraId="393DEEC1" w14:textId="77777777" w:rsidR="008C0523" w:rsidRPr="008C0523" w:rsidRDefault="008C0523" w:rsidP="008C0523">
      <w:pPr>
        <w:pStyle w:val="EndNoteBibliography"/>
        <w:spacing w:after="0"/>
        <w:ind w:left="720" w:hanging="720"/>
      </w:pPr>
      <w:r w:rsidRPr="008C0523">
        <w:t>Reibesell, U., V. J. Fabry, L. Hansson, and J.-P. Gattuso. 2011. Guide to best practices for ocean acidification research and data reporting. Luxembourg.</w:t>
      </w:r>
    </w:p>
    <w:p w14:paraId="68B853E6" w14:textId="77777777" w:rsidR="008C0523" w:rsidRPr="008C0523" w:rsidRDefault="008C0523" w:rsidP="008C0523">
      <w:pPr>
        <w:pStyle w:val="EndNoteBibliography"/>
        <w:spacing w:after="0"/>
        <w:ind w:left="720" w:hanging="720"/>
      </w:pPr>
      <w:r w:rsidRPr="008C0523">
        <w:t xml:space="preserve">Riebesell, U., and J.-P. Gattuso. 2014. Lessons learned from ocean acidification research. Nature Climate Change </w:t>
      </w:r>
      <w:r w:rsidRPr="008C0523">
        <w:rPr>
          <w:b/>
        </w:rPr>
        <w:t>5</w:t>
      </w:r>
      <w:r w:rsidRPr="008C0523">
        <w:t>:12.</w:t>
      </w:r>
    </w:p>
    <w:p w14:paraId="6D209985" w14:textId="77777777" w:rsidR="008C0523" w:rsidRPr="008C0523" w:rsidRDefault="008C0523" w:rsidP="008C0523">
      <w:pPr>
        <w:pStyle w:val="EndNoteBibliography"/>
        <w:spacing w:after="0"/>
        <w:ind w:left="720" w:hanging="720"/>
      </w:pPr>
      <w:r w:rsidRPr="008C0523">
        <w:t xml:space="preserve">Roche, D. G., V. Careau, and S. A. Binning. 2016. Demystifying animal ‘personality’ (or not): why individual variation matters to experimental biologists. The Journal of Experimental Biology </w:t>
      </w:r>
      <w:r w:rsidRPr="008C0523">
        <w:rPr>
          <w:b/>
        </w:rPr>
        <w:t>219</w:t>
      </w:r>
      <w:r w:rsidRPr="008C0523">
        <w:t>:3832-3843.</w:t>
      </w:r>
    </w:p>
    <w:p w14:paraId="6670BE43" w14:textId="77777777" w:rsidR="008C0523" w:rsidRPr="008C0523" w:rsidRDefault="008C0523" w:rsidP="008C0523">
      <w:pPr>
        <w:pStyle w:val="EndNoteBibliography"/>
        <w:spacing w:after="0"/>
        <w:ind w:left="720" w:hanging="720"/>
      </w:pPr>
      <w:r w:rsidRPr="008C0523">
        <w:t>Roche, D. G., L. E. B. Kruuk, R. Lanfear, and S. A. Binning. 2015. Public data archiving in ecology and evolution: How well are we doing? PLoS Biol:e1002295.</w:t>
      </w:r>
    </w:p>
    <w:p w14:paraId="47DC17CB" w14:textId="77777777" w:rsidR="008C0523" w:rsidRPr="008C0523" w:rsidRDefault="008C0523" w:rsidP="008C0523">
      <w:pPr>
        <w:pStyle w:val="EndNoteBibliography"/>
        <w:spacing w:after="0"/>
        <w:ind w:left="720" w:hanging="720"/>
      </w:pPr>
      <w:r w:rsidRPr="008C0523">
        <w:t>Sundin, J., M. Amcoff, F. Mateos-González, G. D. Raby, and T. D. Clark. 2019. Long-term acclimation to near-future ocean acidification has negligible effects on energetic attributes in a juvenile coral reef fish. Oecologia:1-14.</w:t>
      </w:r>
    </w:p>
    <w:p w14:paraId="1C6F6617" w14:textId="77777777" w:rsidR="008C0523" w:rsidRPr="008C0523" w:rsidRDefault="008C0523" w:rsidP="008C0523">
      <w:pPr>
        <w:pStyle w:val="EndNoteBibliography"/>
        <w:spacing w:after="0"/>
        <w:ind w:left="720" w:hanging="720"/>
      </w:pPr>
      <w:r w:rsidRPr="008C0523">
        <w:t xml:space="preserve">Sundin, J., M. Amcoff, F. Mateos-González, G. D. Raby, F. Jutfelt, and T. D. Clark. 2017. Long-term exposure to elevated carbon dioxide does not alter activity levels of a coral reef fish in response to predator chemical cues. Behavioral Ecology and Sociobiology </w:t>
      </w:r>
      <w:r w:rsidRPr="008C0523">
        <w:rPr>
          <w:b/>
        </w:rPr>
        <w:t>71</w:t>
      </w:r>
      <w:r w:rsidRPr="008C0523">
        <w:t>:108.</w:t>
      </w:r>
    </w:p>
    <w:p w14:paraId="052737B2" w14:textId="77777777" w:rsidR="008C0523" w:rsidRPr="008C0523" w:rsidRDefault="008C0523" w:rsidP="008C0523">
      <w:pPr>
        <w:pStyle w:val="EndNoteBibliography"/>
        <w:spacing w:after="0"/>
        <w:ind w:left="720" w:hanging="720"/>
      </w:pPr>
      <w:r w:rsidRPr="008C0523">
        <w:t xml:space="preserve">Tresguerres, M., and T. J. Hamilton. 2017. Acid–base physiology, neurobiology and behaviour in relation to CO&lt;sub&gt;2&lt;/sub&gt;-induced ocean acidification. The Journal of Experimental Biology </w:t>
      </w:r>
      <w:r w:rsidRPr="008C0523">
        <w:rPr>
          <w:b/>
        </w:rPr>
        <w:t>220</w:t>
      </w:r>
      <w:r w:rsidRPr="008C0523">
        <w:t>:2136-2148.</w:t>
      </w:r>
    </w:p>
    <w:p w14:paraId="1AAC4C0D" w14:textId="77777777" w:rsidR="008C0523" w:rsidRPr="008C0523" w:rsidRDefault="008C0523" w:rsidP="008C0523">
      <w:pPr>
        <w:pStyle w:val="EndNoteBibliography"/>
        <w:spacing w:after="0"/>
        <w:ind w:left="720" w:hanging="720"/>
      </w:pPr>
      <w:r w:rsidRPr="008C0523">
        <w:t xml:space="preserve">Tuomainen, U., and U. Candolin. 2011. Behavioural responses to human‐induced environmental change. Biological Reviews </w:t>
      </w:r>
      <w:r w:rsidRPr="008C0523">
        <w:rPr>
          <w:b/>
        </w:rPr>
        <w:t>86</w:t>
      </w:r>
      <w:r w:rsidRPr="008C0523">
        <w:t>:640-657.</w:t>
      </w:r>
    </w:p>
    <w:p w14:paraId="77D87464" w14:textId="77777777" w:rsidR="008C0523" w:rsidRPr="008C0523" w:rsidRDefault="008C0523" w:rsidP="008C0523">
      <w:pPr>
        <w:pStyle w:val="EndNoteBibliography"/>
        <w:spacing w:after="0"/>
        <w:ind w:left="720" w:hanging="720"/>
      </w:pPr>
      <w:r w:rsidRPr="008C0523">
        <w:t xml:space="preserve">Vail, A. L., and M. I. McCormick. 2011. Metamorphosing reef fishes avoid predator scent when choosing a home. Biology Letters </w:t>
      </w:r>
      <w:r w:rsidRPr="008C0523">
        <w:rPr>
          <w:b/>
        </w:rPr>
        <w:t>7</w:t>
      </w:r>
      <w:r w:rsidRPr="008C0523">
        <w:t>:921-924.</w:t>
      </w:r>
    </w:p>
    <w:p w14:paraId="366FBFAB" w14:textId="77777777" w:rsidR="008C0523" w:rsidRPr="008C0523" w:rsidRDefault="008C0523" w:rsidP="008C0523">
      <w:pPr>
        <w:pStyle w:val="EndNoteBibliography"/>
        <w:spacing w:after="0"/>
        <w:ind w:left="720" w:hanging="720"/>
      </w:pPr>
      <w:r w:rsidRPr="008C0523">
        <w:t xml:space="preserve">Watson, S.-A., B. Fields Jennifer, and L. Munday Philip. 2017. Ocean acidification alters predator behaviour and reduces predation rate. Biology Letters </w:t>
      </w:r>
      <w:r w:rsidRPr="008C0523">
        <w:rPr>
          <w:b/>
        </w:rPr>
        <w:t>13</w:t>
      </w:r>
      <w:r w:rsidRPr="008C0523">
        <w:t>:20160797.</w:t>
      </w:r>
    </w:p>
    <w:p w14:paraId="7893930E" w14:textId="77777777" w:rsidR="008C0523" w:rsidRPr="008C0523" w:rsidRDefault="008C0523" w:rsidP="008C0523">
      <w:pPr>
        <w:pStyle w:val="EndNoteBibliography"/>
        <w:spacing w:after="0"/>
        <w:ind w:left="720" w:hanging="720"/>
      </w:pPr>
      <w:r w:rsidRPr="008C0523">
        <w:t xml:space="preserve">White, E. P., E. Baldridge, Z. T. Brym, K. J. Locey, D. J. McGlinn, and S. R. Supp. 2013. nine simple ways to make it easier to (re)use your data. Ideas in Ecology and Evolution </w:t>
      </w:r>
      <w:r w:rsidRPr="008C0523">
        <w:rPr>
          <w:b/>
        </w:rPr>
        <w:t>6</w:t>
      </w:r>
      <w:r w:rsidRPr="008C0523">
        <w:t>:1-10.</w:t>
      </w:r>
    </w:p>
    <w:p w14:paraId="76CF89BC" w14:textId="77777777" w:rsidR="008C0523" w:rsidRPr="008C0523" w:rsidRDefault="008C0523" w:rsidP="008C0523">
      <w:pPr>
        <w:pStyle w:val="EndNoteBibliography"/>
        <w:ind w:left="720" w:hanging="720"/>
      </w:pPr>
      <w:r w:rsidRPr="008C0523">
        <w:t xml:space="preserve">Wolf, M., and F. J. Weissing. 2012. Animal personalities: consequences for ecology and evolution. Trends in Ecology &amp; Evolution </w:t>
      </w:r>
      <w:r w:rsidRPr="008C0523">
        <w:rPr>
          <w:b/>
        </w:rPr>
        <w:t>27</w:t>
      </w:r>
      <w:r w:rsidRPr="008C0523">
        <w:t>:452-461.</w:t>
      </w:r>
    </w:p>
    <w:p w14:paraId="20707476" w14:textId="507D6D1B" w:rsidR="00234ADA" w:rsidRDefault="00A22F16"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lastRenderedPageBreak/>
        <w:fldChar w:fldCharType="end"/>
      </w:r>
    </w:p>
    <w:p w14:paraId="379B2881" w14:textId="566DAFCF" w:rsidR="0053136A" w:rsidRDefault="0053136A" w:rsidP="00234ADA">
      <w:pPr>
        <w:spacing w:after="0" w:line="240" w:lineRule="auto"/>
        <w:ind w:left="810" w:hanging="810"/>
        <w:rPr>
          <w:rFonts w:ascii="Times New Roman" w:hAnsi="Times New Roman" w:cs="Times New Roman"/>
          <w:sz w:val="24"/>
          <w:szCs w:val="24"/>
        </w:rPr>
      </w:pPr>
    </w:p>
    <w:p w14:paraId="48FE74F6" w14:textId="64D9D642" w:rsidR="0053136A" w:rsidRDefault="0053136A">
      <w:pPr>
        <w:rPr>
          <w:rFonts w:ascii="Times New Roman" w:hAnsi="Times New Roman" w:cs="Times New Roman"/>
          <w:sz w:val="24"/>
          <w:szCs w:val="24"/>
        </w:rPr>
      </w:pPr>
      <w:r>
        <w:rPr>
          <w:rFonts w:ascii="Times New Roman" w:hAnsi="Times New Roman" w:cs="Times New Roman"/>
          <w:sz w:val="24"/>
          <w:szCs w:val="24"/>
        </w:rPr>
        <w:br w:type="page"/>
      </w:r>
    </w:p>
    <w:p w14:paraId="4633A213" w14:textId="632CCF0A" w:rsidR="00CD0FA0" w:rsidRPr="00CD0FA0" w:rsidRDefault="00CD0FA0" w:rsidP="00234ADA">
      <w:pPr>
        <w:spacing w:after="0" w:line="240" w:lineRule="auto"/>
        <w:ind w:left="810" w:hanging="810"/>
        <w:rPr>
          <w:rFonts w:ascii="Times New Roman" w:hAnsi="Times New Roman" w:cs="Times New Roman"/>
          <w:b/>
          <w:sz w:val="24"/>
          <w:szCs w:val="24"/>
        </w:rPr>
      </w:pPr>
      <w:r w:rsidRPr="00CD0FA0">
        <w:rPr>
          <w:rFonts w:ascii="Times New Roman" w:hAnsi="Times New Roman" w:cs="Times New Roman"/>
          <w:b/>
          <w:sz w:val="24"/>
          <w:szCs w:val="24"/>
        </w:rPr>
        <w:lastRenderedPageBreak/>
        <w:t>Tables and Figures</w:t>
      </w:r>
    </w:p>
    <w:p w14:paraId="60673B71" w14:textId="77777777" w:rsidR="00CD0FA0" w:rsidRDefault="00CD0FA0" w:rsidP="00234ADA">
      <w:pPr>
        <w:spacing w:after="0" w:line="240" w:lineRule="auto"/>
        <w:ind w:left="810" w:hanging="810"/>
        <w:rPr>
          <w:rFonts w:ascii="Times New Roman" w:hAnsi="Times New Roman" w:cs="Times New Roman"/>
          <w:sz w:val="24"/>
          <w:szCs w:val="24"/>
        </w:rPr>
      </w:pPr>
    </w:p>
    <w:p w14:paraId="13FD9A77" w14:textId="706A5A5A" w:rsidR="0053136A" w:rsidRDefault="0053136A"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Table 1: Table of behavioural traits measured by each behaviour in the trials</w:t>
      </w:r>
    </w:p>
    <w:p w14:paraId="3B191127" w14:textId="77777777" w:rsidR="00DA6180" w:rsidRDefault="00DA6180" w:rsidP="00234ADA">
      <w:pPr>
        <w:spacing w:after="0" w:line="240" w:lineRule="auto"/>
        <w:ind w:left="810" w:hanging="810"/>
        <w:rPr>
          <w:rFonts w:ascii="Times New Roman" w:hAnsi="Times New Roman" w:cs="Times New Roman"/>
          <w:sz w:val="24"/>
          <w:szCs w:val="24"/>
        </w:rPr>
      </w:pPr>
    </w:p>
    <w:p w14:paraId="650ECD7A" w14:textId="78AB97CE" w:rsidR="0053136A" w:rsidRDefault="0053136A" w:rsidP="00234ADA">
      <w:pPr>
        <w:spacing w:after="0" w:line="240" w:lineRule="auto"/>
        <w:ind w:left="810" w:hanging="810"/>
        <w:rPr>
          <w:rFonts w:ascii="Times New Roman" w:hAnsi="Times New Roman" w:cs="Times New Roman"/>
          <w:sz w:val="24"/>
          <w:szCs w:val="24"/>
        </w:rPr>
      </w:pPr>
    </w:p>
    <w:p w14:paraId="69EBBE75" w14:textId="79D89F29" w:rsidR="00DA6180" w:rsidRDefault="00DA6180"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Table 2 </w:t>
      </w:r>
      <w:proofErr w:type="gramStart"/>
      <w:r>
        <w:rPr>
          <w:rFonts w:ascii="Times New Roman" w:hAnsi="Times New Roman" w:cs="Times New Roman"/>
          <w:sz w:val="24"/>
          <w:szCs w:val="24"/>
        </w:rPr>
        <w:t>…..</w:t>
      </w:r>
      <w:proofErr w:type="gramEnd"/>
    </w:p>
    <w:p w14:paraId="065EE062" w14:textId="00D2C614" w:rsidR="00DA6180" w:rsidRDefault="00DA6180" w:rsidP="00234ADA">
      <w:pPr>
        <w:spacing w:after="0" w:line="240" w:lineRule="auto"/>
        <w:ind w:left="810" w:hanging="810"/>
        <w:rPr>
          <w:rFonts w:ascii="Times New Roman" w:hAnsi="Times New Roman" w:cs="Times New Roman"/>
          <w:sz w:val="24"/>
          <w:szCs w:val="24"/>
        </w:rPr>
      </w:pPr>
    </w:p>
    <w:p w14:paraId="3105A2C4" w14:textId="196A4918" w:rsidR="00DA6180" w:rsidRDefault="00DA6180"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Repeatabilities from </w:t>
      </w:r>
      <w:proofErr w:type="spellStart"/>
      <w:r>
        <w:rPr>
          <w:rFonts w:ascii="Times New Roman" w:hAnsi="Times New Roman" w:cs="Times New Roman"/>
          <w:sz w:val="24"/>
          <w:szCs w:val="24"/>
        </w:rPr>
        <w:t>rptR</w:t>
      </w:r>
      <w:proofErr w:type="spellEnd"/>
      <w:ins w:id="360" w:author="Shinichi Nakagawa" w:date="2022-11-14T18:50:00Z">
        <w:r w:rsidR="0029508F">
          <w:rPr>
            <w:rFonts w:ascii="Times New Roman" w:hAnsi="Times New Roman" w:cs="Times New Roman"/>
            <w:sz w:val="24"/>
            <w:szCs w:val="24"/>
          </w:rPr>
          <w:t xml:space="preserve"> – based on 10,000 bootstrapping iterations</w:t>
        </w:r>
      </w:ins>
    </w:p>
    <w:p w14:paraId="72346D23" w14:textId="395B89C9" w:rsidR="00DA6180" w:rsidRDefault="00DA6180" w:rsidP="00234ADA">
      <w:pPr>
        <w:spacing w:after="0" w:line="240" w:lineRule="auto"/>
        <w:ind w:left="810" w:hanging="810"/>
        <w:rPr>
          <w:rFonts w:ascii="Times New Roman" w:hAnsi="Times New Roman" w:cs="Times New Roman"/>
          <w:sz w:val="24"/>
          <w:szCs w:val="24"/>
        </w:rPr>
      </w:pPr>
      <w:proofErr w:type="gramStart"/>
      <w:r>
        <w:rPr>
          <w:rFonts w:ascii="Times New Roman" w:hAnsi="Times New Roman" w:cs="Times New Roman"/>
          <w:sz w:val="24"/>
          <w:szCs w:val="24"/>
        </w:rPr>
        <w:t>Predictability..</w:t>
      </w:r>
      <w:proofErr w:type="gramEnd"/>
      <w:r>
        <w:rPr>
          <w:rFonts w:ascii="Times New Roman" w:hAnsi="Times New Roman" w:cs="Times New Roman"/>
          <w:sz w:val="24"/>
          <w:szCs w:val="24"/>
        </w:rPr>
        <w:t xml:space="preserve"> from brms</w:t>
      </w:r>
    </w:p>
    <w:p w14:paraId="067D87A3" w14:textId="77777777" w:rsidR="00DA6180" w:rsidRDefault="00DA6180" w:rsidP="00234ADA">
      <w:pPr>
        <w:spacing w:after="0" w:line="240" w:lineRule="auto"/>
        <w:ind w:left="810" w:hanging="810"/>
        <w:rPr>
          <w:ins w:id="361" w:author="Shinichi Nakagawa" w:date="2022-11-12T14:12:00Z"/>
          <w:rFonts w:ascii="Times New Roman" w:hAnsi="Times New Roman" w:cs="Times New Roman"/>
          <w:sz w:val="24"/>
          <w:szCs w:val="24"/>
        </w:rPr>
      </w:pPr>
    </w:p>
    <w:tbl>
      <w:tblPr>
        <w:tblStyle w:val="TableGrid"/>
        <w:tblW w:w="10064" w:type="dxa"/>
        <w:tblInd w:w="142" w:type="dxa"/>
        <w:tblLayout w:type="fixed"/>
        <w:tblLook w:val="04A0" w:firstRow="1" w:lastRow="0" w:firstColumn="1" w:lastColumn="0" w:noHBand="0" w:noVBand="1"/>
        <w:tblPrChange w:id="362" w:author="Shinichi Nakagawa" w:date="2022-11-14T18:34:00Z">
          <w:tblPr>
            <w:tblStyle w:val="TableGrid"/>
            <w:tblW w:w="10064" w:type="dxa"/>
            <w:tblInd w:w="142" w:type="dxa"/>
            <w:tblLook w:val="04A0" w:firstRow="1" w:lastRow="0" w:firstColumn="1" w:lastColumn="0" w:noHBand="0" w:noVBand="1"/>
          </w:tblPr>
        </w:tblPrChange>
      </w:tblPr>
      <w:tblGrid>
        <w:gridCol w:w="1440"/>
        <w:gridCol w:w="1666"/>
        <w:gridCol w:w="1572"/>
        <w:gridCol w:w="1635"/>
        <w:gridCol w:w="1909"/>
        <w:gridCol w:w="1842"/>
        <w:tblGridChange w:id="363">
          <w:tblGrid>
            <w:gridCol w:w="1440"/>
            <w:gridCol w:w="1546"/>
            <w:gridCol w:w="120"/>
            <w:gridCol w:w="1439"/>
            <w:gridCol w:w="133"/>
            <w:gridCol w:w="1566"/>
            <w:gridCol w:w="69"/>
            <w:gridCol w:w="1486"/>
            <w:gridCol w:w="423"/>
            <w:gridCol w:w="1842"/>
          </w:tblGrid>
        </w:tblGridChange>
      </w:tblGrid>
      <w:tr w:rsidR="0087065A" w:rsidRPr="00EF7016" w14:paraId="025332C0" w14:textId="77777777" w:rsidTr="00F83627">
        <w:tc>
          <w:tcPr>
            <w:tcW w:w="1440" w:type="dxa"/>
            <w:tcBorders>
              <w:left w:val="nil"/>
              <w:bottom w:val="single" w:sz="8" w:space="0" w:color="auto"/>
              <w:right w:val="nil"/>
            </w:tcBorders>
            <w:tcPrChange w:id="364" w:author="Shinichi Nakagawa" w:date="2022-11-14T18:34:00Z">
              <w:tcPr>
                <w:tcW w:w="1431" w:type="dxa"/>
                <w:tcBorders>
                  <w:left w:val="nil"/>
                  <w:bottom w:val="single" w:sz="8" w:space="0" w:color="auto"/>
                  <w:right w:val="nil"/>
                </w:tcBorders>
              </w:tcPr>
            </w:tcPrChange>
          </w:tcPr>
          <w:p w14:paraId="15B3DD8D"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Behavior</w:t>
            </w:r>
          </w:p>
        </w:tc>
        <w:tc>
          <w:tcPr>
            <w:tcW w:w="1666" w:type="dxa"/>
            <w:tcBorders>
              <w:left w:val="nil"/>
              <w:bottom w:val="single" w:sz="8" w:space="0" w:color="auto"/>
              <w:right w:val="nil"/>
            </w:tcBorders>
            <w:tcPrChange w:id="365" w:author="Shinichi Nakagawa" w:date="2022-11-14T18:34:00Z">
              <w:tcPr>
                <w:tcW w:w="1546" w:type="dxa"/>
                <w:tcBorders>
                  <w:left w:val="nil"/>
                  <w:bottom w:val="single" w:sz="8" w:space="0" w:color="auto"/>
                  <w:right w:val="nil"/>
                </w:tcBorders>
              </w:tcPr>
            </w:tcPrChange>
          </w:tcPr>
          <w:p w14:paraId="304723B2" w14:textId="77777777" w:rsidR="007112B7" w:rsidRDefault="007112B7" w:rsidP="00073624">
            <w:pPr>
              <w:spacing w:line="480" w:lineRule="auto"/>
              <w:ind w:right="-127"/>
              <w:contextualSpacing/>
              <w:rPr>
                <w:rFonts w:ascii="Times New Roman" w:hAnsi="Times New Roman"/>
                <w:b/>
                <w:bCs/>
                <w:lang w:eastAsia="x-none"/>
              </w:rPr>
              <w:pPrChange w:id="366" w:author="Shinichi Nakagawa" w:date="2022-11-14T15:10:00Z">
                <w:pPr>
                  <w:spacing w:line="480" w:lineRule="auto"/>
                  <w:contextualSpacing/>
                </w:pPr>
              </w:pPrChange>
            </w:pPr>
            <w:r>
              <w:rPr>
                <w:rFonts w:ascii="Times New Roman" w:hAnsi="Times New Roman"/>
                <w:b/>
                <w:bCs/>
                <w:lang w:eastAsia="x-none"/>
              </w:rPr>
              <w:t>Overall repeatability</w:t>
            </w:r>
          </w:p>
          <w:p w14:paraId="3431235B"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572" w:type="dxa"/>
            <w:tcBorders>
              <w:left w:val="nil"/>
              <w:bottom w:val="single" w:sz="4" w:space="0" w:color="000000"/>
              <w:right w:val="nil"/>
            </w:tcBorders>
            <w:tcPrChange w:id="367" w:author="Shinichi Nakagawa" w:date="2022-11-14T18:34:00Z">
              <w:tcPr>
                <w:tcW w:w="1559" w:type="dxa"/>
                <w:gridSpan w:val="2"/>
                <w:tcBorders>
                  <w:left w:val="nil"/>
                  <w:bottom w:val="single" w:sz="4" w:space="0" w:color="000000"/>
                  <w:right w:val="nil"/>
                </w:tcBorders>
              </w:tcPr>
            </w:tcPrChange>
          </w:tcPr>
          <w:p w14:paraId="5C261CAB"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Control repeatability</w:t>
            </w:r>
          </w:p>
          <w:p w14:paraId="3D26B851"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635" w:type="dxa"/>
            <w:tcBorders>
              <w:left w:val="nil"/>
              <w:bottom w:val="single" w:sz="4" w:space="0" w:color="000000"/>
              <w:right w:val="nil"/>
            </w:tcBorders>
            <w:tcPrChange w:id="368" w:author="Shinichi Nakagawa" w:date="2022-11-14T18:34:00Z">
              <w:tcPr>
                <w:tcW w:w="1701" w:type="dxa"/>
                <w:gridSpan w:val="2"/>
                <w:tcBorders>
                  <w:left w:val="nil"/>
                  <w:bottom w:val="single" w:sz="4" w:space="0" w:color="000000"/>
                  <w:right w:val="nil"/>
                </w:tcBorders>
              </w:tcPr>
            </w:tcPrChange>
          </w:tcPr>
          <w:p w14:paraId="1179E05B"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Treatment repeatability</w:t>
            </w:r>
          </w:p>
          <w:p w14:paraId="0BA0D03D" w14:textId="77777777"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(95% CI)</w:t>
            </w:r>
          </w:p>
        </w:tc>
        <w:tc>
          <w:tcPr>
            <w:tcW w:w="1909" w:type="dxa"/>
            <w:tcBorders>
              <w:left w:val="nil"/>
              <w:bottom w:val="single" w:sz="4" w:space="0" w:color="000000"/>
              <w:right w:val="nil"/>
            </w:tcBorders>
            <w:tcPrChange w:id="369" w:author="Shinichi Nakagawa" w:date="2022-11-14T18:34:00Z">
              <w:tcPr>
                <w:tcW w:w="1559" w:type="dxa"/>
                <w:gridSpan w:val="2"/>
                <w:tcBorders>
                  <w:left w:val="nil"/>
                  <w:bottom w:val="single" w:sz="4" w:space="0" w:color="000000"/>
                  <w:right w:val="nil"/>
                </w:tcBorders>
              </w:tcPr>
            </w:tcPrChange>
          </w:tcPr>
          <w:p w14:paraId="33616B15" w14:textId="604E002C" w:rsidR="007112B7"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Contrast</w:t>
            </w:r>
            <w:r w:rsidR="00DA6180">
              <w:rPr>
                <w:rFonts w:ascii="Times New Roman" w:hAnsi="Times New Roman"/>
                <w:b/>
                <w:bCs/>
                <w:lang w:eastAsia="x-none"/>
              </w:rPr>
              <w:t xml:space="preserve"> </w:t>
            </w:r>
          </w:p>
          <w:p w14:paraId="3B55E3F0" w14:textId="77777777" w:rsidR="007112B7" w:rsidRPr="00EF7016" w:rsidRDefault="007112B7" w:rsidP="00160339">
            <w:pPr>
              <w:spacing w:line="480" w:lineRule="auto"/>
              <w:contextualSpacing/>
              <w:rPr>
                <w:rFonts w:ascii="Times New Roman" w:hAnsi="Times New Roman"/>
                <w:b/>
                <w:bCs/>
                <w:vertAlign w:val="superscript"/>
                <w:lang w:eastAsia="x-none"/>
              </w:rPr>
            </w:pPr>
            <w:r>
              <w:rPr>
                <w:rFonts w:ascii="Times New Roman" w:hAnsi="Times New Roman"/>
                <w:b/>
                <w:bCs/>
                <w:lang w:eastAsia="x-none"/>
              </w:rPr>
              <w:t>(95% CI)</w:t>
            </w:r>
          </w:p>
        </w:tc>
        <w:tc>
          <w:tcPr>
            <w:tcW w:w="1842" w:type="dxa"/>
            <w:tcBorders>
              <w:left w:val="nil"/>
              <w:bottom w:val="single" w:sz="4" w:space="0" w:color="000000"/>
              <w:right w:val="nil"/>
            </w:tcBorders>
            <w:tcPrChange w:id="370" w:author="Shinichi Nakagawa" w:date="2022-11-14T18:34:00Z">
              <w:tcPr>
                <w:tcW w:w="2268" w:type="dxa"/>
                <w:gridSpan w:val="2"/>
                <w:tcBorders>
                  <w:left w:val="nil"/>
                  <w:bottom w:val="single" w:sz="4" w:space="0" w:color="000000"/>
                  <w:right w:val="nil"/>
                </w:tcBorders>
              </w:tcPr>
            </w:tcPrChange>
          </w:tcPr>
          <w:p w14:paraId="691649D3" w14:textId="75E8AC57" w:rsidR="007112B7" w:rsidDel="00073624" w:rsidRDefault="008C695A" w:rsidP="00160339">
            <w:pPr>
              <w:spacing w:line="480" w:lineRule="auto"/>
              <w:contextualSpacing/>
              <w:rPr>
                <w:del w:id="371" w:author="Shinichi Nakagawa" w:date="2022-11-14T15:12:00Z"/>
                <w:rFonts w:ascii="Times New Roman" w:hAnsi="Times New Roman"/>
                <w:b/>
                <w:bCs/>
                <w:lang w:eastAsia="x-none"/>
              </w:rPr>
            </w:pPr>
            <w:ins w:id="372" w:author="Shinichi Nakagawa" w:date="2022-11-12T17:37:00Z">
              <w:r>
                <w:rPr>
                  <w:rFonts w:ascii="Times New Roman" w:hAnsi="Times New Roman"/>
                  <w:b/>
                  <w:bCs/>
                  <w:lang w:eastAsia="x-none"/>
                </w:rPr>
                <w:t xml:space="preserve">Variation </w:t>
              </w:r>
              <w:proofErr w:type="gramStart"/>
              <w:r>
                <w:rPr>
                  <w:rFonts w:ascii="Times New Roman" w:hAnsi="Times New Roman"/>
                  <w:b/>
                  <w:bCs/>
                  <w:lang w:eastAsia="x-none"/>
                </w:rPr>
                <w:t>in</w:t>
              </w:r>
            </w:ins>
            <w:ins w:id="373" w:author="Shinichi Nakagawa" w:date="2022-11-12T17:38:00Z">
              <w:r>
                <w:rPr>
                  <w:rFonts w:ascii="Times New Roman" w:hAnsi="Times New Roman"/>
                  <w:b/>
                  <w:bCs/>
                  <w:lang w:eastAsia="x-none"/>
                </w:rPr>
                <w:t xml:space="preserve">  </w:t>
              </w:r>
              <w:r w:rsidR="00F44326">
                <w:rPr>
                  <w:rFonts w:ascii="Times New Roman" w:hAnsi="Times New Roman"/>
                  <w:b/>
                  <w:bCs/>
                  <w:lang w:eastAsia="x-none"/>
                </w:rPr>
                <w:t>p</w:t>
              </w:r>
            </w:ins>
            <w:proofErr w:type="gramEnd"/>
            <w:del w:id="374" w:author="Shinichi Nakagawa" w:date="2022-11-12T17:38:00Z">
              <w:r w:rsidR="007112B7" w:rsidDel="00F44326">
                <w:rPr>
                  <w:rFonts w:ascii="Times New Roman" w:hAnsi="Times New Roman"/>
                  <w:b/>
                  <w:bCs/>
                  <w:lang w:eastAsia="x-none"/>
                </w:rPr>
                <w:delText>P</w:delText>
              </w:r>
            </w:del>
            <w:r w:rsidR="007112B7">
              <w:rPr>
                <w:rFonts w:ascii="Times New Roman" w:hAnsi="Times New Roman"/>
                <w:b/>
                <w:bCs/>
                <w:lang w:eastAsia="x-none"/>
              </w:rPr>
              <w:t>redictability</w:t>
            </w:r>
            <w:ins w:id="375" w:author="Shinichi Nakagawa" w:date="2022-11-12T17:38:00Z">
              <w:r w:rsidR="00F44326">
                <w:rPr>
                  <w:rFonts w:ascii="Times New Roman" w:hAnsi="Times New Roman"/>
                  <w:b/>
                  <w:bCs/>
                  <w:lang w:eastAsia="x-none"/>
                </w:rPr>
                <w:t>,</w:t>
              </w:r>
            </w:ins>
            <w:del w:id="376" w:author="Shinichi Nakagawa" w:date="2022-11-12T17:38:00Z">
              <w:r w:rsidR="00DA6180" w:rsidDel="008C695A">
                <w:rPr>
                  <w:rFonts w:ascii="Times New Roman" w:hAnsi="Times New Roman"/>
                  <w:b/>
                  <w:bCs/>
                  <w:lang w:eastAsia="x-none"/>
                </w:rPr>
                <w:delText>:</w:delText>
              </w:r>
            </w:del>
            <w:r w:rsidR="00DA6180">
              <w:rPr>
                <w:rFonts w:ascii="Times New Roman" w:hAnsi="Times New Roman"/>
                <w:b/>
                <w:bCs/>
                <w:lang w:eastAsia="x-none"/>
              </w:rPr>
              <w:t xml:space="preserve"> </w:t>
            </w:r>
            <w:proofErr w:type="spellStart"/>
            <w:r w:rsidR="00DA6180">
              <w:rPr>
                <w:rFonts w:ascii="Times New Roman" w:hAnsi="Times New Roman"/>
                <w:b/>
                <w:bCs/>
                <w:lang w:eastAsia="x-none"/>
              </w:rPr>
              <w:t>CVp</w:t>
            </w:r>
            <w:proofErr w:type="spellEnd"/>
            <w:r w:rsidR="007112B7">
              <w:rPr>
                <w:rFonts w:ascii="Times New Roman" w:hAnsi="Times New Roman"/>
                <w:b/>
                <w:bCs/>
                <w:lang w:eastAsia="x-none"/>
              </w:rPr>
              <w:t xml:space="preserve"> </w:t>
            </w:r>
          </w:p>
          <w:p w14:paraId="171B031D" w14:textId="77777777" w:rsidR="007112B7" w:rsidRPr="00EF7016" w:rsidRDefault="007112B7" w:rsidP="00160339">
            <w:pPr>
              <w:spacing w:line="480" w:lineRule="auto"/>
              <w:contextualSpacing/>
              <w:rPr>
                <w:rFonts w:ascii="Times New Roman" w:hAnsi="Times New Roman"/>
                <w:b/>
                <w:bCs/>
                <w:lang w:eastAsia="x-none"/>
              </w:rPr>
            </w:pPr>
            <w:r>
              <w:rPr>
                <w:rFonts w:ascii="Times New Roman" w:hAnsi="Times New Roman"/>
                <w:b/>
                <w:bCs/>
                <w:lang w:eastAsia="x-none"/>
              </w:rPr>
              <w:t xml:space="preserve">(95% CI) </w:t>
            </w:r>
          </w:p>
        </w:tc>
      </w:tr>
      <w:tr w:rsidR="0066466F" w:rsidRPr="00EF7016" w14:paraId="34CE19C9" w14:textId="77777777" w:rsidTr="00F83627">
        <w:trPr>
          <w:trHeight w:val="1041"/>
        </w:trPr>
        <w:tc>
          <w:tcPr>
            <w:tcW w:w="1440" w:type="dxa"/>
            <w:tcBorders>
              <w:top w:val="single" w:sz="8" w:space="0" w:color="auto"/>
              <w:left w:val="nil"/>
              <w:bottom w:val="nil"/>
              <w:right w:val="nil"/>
            </w:tcBorders>
          </w:tcPr>
          <w:p w14:paraId="4CCEA09A" w14:textId="77777777" w:rsidR="0066466F" w:rsidRPr="00EF7016" w:rsidRDefault="0066466F" w:rsidP="0066466F">
            <w:pPr>
              <w:spacing w:line="480" w:lineRule="auto"/>
              <w:contextualSpacing/>
              <w:rPr>
                <w:rFonts w:ascii="Times New Roman" w:hAnsi="Times New Roman"/>
                <w:lang w:eastAsia="x-none"/>
              </w:rPr>
            </w:pPr>
            <w:r>
              <w:rPr>
                <w:rFonts w:ascii="Times New Roman" w:hAnsi="Times New Roman"/>
                <w:lang w:eastAsia="x-none"/>
              </w:rPr>
              <w:t>A</w:t>
            </w:r>
            <w:r w:rsidRPr="00413BDA">
              <w:rPr>
                <w:rFonts w:ascii="Times New Roman" w:hAnsi="Times New Roman"/>
                <w:lang w:eastAsia="x-none"/>
              </w:rPr>
              <w:t>cti</w:t>
            </w:r>
            <w:commentRangeStart w:id="377"/>
            <w:r w:rsidRPr="00413BDA">
              <w:rPr>
                <w:rFonts w:ascii="Times New Roman" w:hAnsi="Times New Roman"/>
                <w:lang w:eastAsia="x-none"/>
              </w:rPr>
              <w:t>vit</w:t>
            </w:r>
            <w:commentRangeEnd w:id="377"/>
            <w:r>
              <w:rPr>
                <w:rStyle w:val="CommentReference"/>
                <w:rFonts w:asciiTheme="minorHAnsi" w:eastAsiaTheme="minorHAnsi" w:hAnsiTheme="minorHAnsi" w:cstheme="minorBidi"/>
              </w:rPr>
              <w:commentReference w:id="377"/>
            </w:r>
            <w:r w:rsidRPr="00413BDA">
              <w:rPr>
                <w:rFonts w:ascii="Times New Roman" w:hAnsi="Times New Roman"/>
                <w:lang w:eastAsia="x-none"/>
              </w:rPr>
              <w:t>y</w:t>
            </w:r>
          </w:p>
        </w:tc>
        <w:tc>
          <w:tcPr>
            <w:tcW w:w="1666" w:type="dxa"/>
            <w:tcBorders>
              <w:top w:val="single" w:sz="8" w:space="0" w:color="auto"/>
              <w:left w:val="nil"/>
              <w:bottom w:val="nil"/>
              <w:right w:val="nil"/>
            </w:tcBorders>
          </w:tcPr>
          <w:p w14:paraId="6E602B25" w14:textId="77777777" w:rsidR="0066466F" w:rsidRDefault="0066466F" w:rsidP="0066466F">
            <w:pPr>
              <w:spacing w:line="480" w:lineRule="auto"/>
              <w:contextualSpacing/>
              <w:rPr>
                <w:ins w:id="378" w:author="Shinichi Nakagawa" w:date="2022-11-14T15:10:00Z"/>
                <w:rFonts w:ascii="Times New Roman" w:hAnsi="Times New Roman"/>
                <w:lang w:eastAsia="x-none"/>
              </w:rPr>
            </w:pPr>
            <w:ins w:id="379" w:author="Shinichi Nakagawa" w:date="2022-11-14T15:10:00Z">
              <w:r w:rsidRPr="00073624">
                <w:rPr>
                  <w:rFonts w:ascii="Times New Roman" w:hAnsi="Times New Roman"/>
                  <w:lang w:eastAsia="x-none"/>
                </w:rPr>
                <w:t>0.278</w:t>
              </w:r>
              <w:r w:rsidRPr="00073624">
                <w:rPr>
                  <w:rFonts w:ascii="Times New Roman" w:hAnsi="Times New Roman"/>
                  <w:lang w:eastAsia="x-none"/>
                </w:rPr>
                <w:t xml:space="preserve"> </w:t>
              </w:r>
            </w:ins>
          </w:p>
          <w:p w14:paraId="2DF41E46" w14:textId="015B3084" w:rsidR="0066466F" w:rsidRPr="00EF7016" w:rsidRDefault="0066466F" w:rsidP="0066466F">
            <w:pPr>
              <w:spacing w:line="480" w:lineRule="auto"/>
              <w:contextualSpacing/>
              <w:rPr>
                <w:rFonts w:ascii="Times New Roman" w:hAnsi="Times New Roman"/>
                <w:lang w:eastAsia="x-none"/>
              </w:rPr>
            </w:pPr>
            <w:ins w:id="380" w:author="Shinichi Nakagawa" w:date="2022-11-12T17:39:00Z">
              <w:r>
                <w:rPr>
                  <w:rFonts w:ascii="Times New Roman" w:hAnsi="Times New Roman"/>
                  <w:lang w:eastAsia="x-none"/>
                </w:rPr>
                <w:t>(</w:t>
              </w:r>
            </w:ins>
            <w:ins w:id="381" w:author="Shinichi Nakagawa" w:date="2022-11-14T15:10:00Z">
              <w:r w:rsidRPr="00073624">
                <w:rPr>
                  <w:rFonts w:ascii="Times New Roman" w:hAnsi="Times New Roman"/>
                  <w:lang w:eastAsia="x-none"/>
                </w:rPr>
                <w:t>0.149, 0.402</w:t>
              </w:r>
            </w:ins>
            <w:ins w:id="382" w:author="Shinichi Nakagawa" w:date="2022-11-12T17:39:00Z">
              <w:r>
                <w:rPr>
                  <w:rFonts w:ascii="Times New Roman" w:hAnsi="Times New Roman"/>
                  <w:lang w:eastAsia="x-none"/>
                </w:rPr>
                <w:t>)</w:t>
              </w:r>
            </w:ins>
          </w:p>
        </w:tc>
        <w:tc>
          <w:tcPr>
            <w:tcW w:w="1572" w:type="dxa"/>
            <w:tcBorders>
              <w:top w:val="single" w:sz="4" w:space="0" w:color="000000"/>
              <w:left w:val="nil"/>
              <w:bottom w:val="nil"/>
              <w:right w:val="nil"/>
            </w:tcBorders>
          </w:tcPr>
          <w:p w14:paraId="11A4A44A" w14:textId="77777777" w:rsidR="0066466F" w:rsidRDefault="0066466F" w:rsidP="0066466F">
            <w:pPr>
              <w:spacing w:line="480" w:lineRule="auto"/>
              <w:ind w:right="-105"/>
              <w:contextualSpacing/>
              <w:rPr>
                <w:ins w:id="383" w:author="Shinichi Nakagawa" w:date="2022-11-14T18:43:00Z"/>
                <w:rFonts w:ascii="Times New Roman" w:hAnsi="Times New Roman"/>
                <w:lang w:eastAsia="x-none"/>
              </w:rPr>
              <w:pPrChange w:id="384" w:author="Shinichi Nakagawa" w:date="2022-11-14T18:45:00Z">
                <w:pPr>
                  <w:spacing w:line="480" w:lineRule="auto"/>
                  <w:contextualSpacing/>
                </w:pPr>
              </w:pPrChange>
            </w:pPr>
            <w:ins w:id="385" w:author="Shinichi Nakagawa" w:date="2022-11-14T18:43:00Z">
              <w:r w:rsidRPr="00F83627">
                <w:rPr>
                  <w:rFonts w:ascii="Times New Roman" w:hAnsi="Times New Roman"/>
                  <w:lang w:eastAsia="x-none"/>
                </w:rPr>
                <w:t>0.255</w:t>
              </w:r>
            </w:ins>
          </w:p>
          <w:p w14:paraId="093A243F" w14:textId="743F6B8B" w:rsidR="0066466F" w:rsidRPr="00EF7016" w:rsidRDefault="0066466F" w:rsidP="0066466F">
            <w:pPr>
              <w:spacing w:line="480" w:lineRule="auto"/>
              <w:ind w:right="-105"/>
              <w:contextualSpacing/>
              <w:rPr>
                <w:rFonts w:ascii="Times New Roman" w:hAnsi="Times New Roman"/>
                <w:lang w:eastAsia="x-none"/>
              </w:rPr>
              <w:pPrChange w:id="386" w:author="Shinichi Nakagawa" w:date="2022-11-14T18:45:00Z">
                <w:pPr>
                  <w:spacing w:line="480" w:lineRule="auto"/>
                  <w:contextualSpacing/>
                </w:pPr>
              </w:pPrChange>
            </w:pPr>
            <w:ins w:id="387" w:author="Shinichi Nakagawa" w:date="2022-11-14T18:43:00Z">
              <w:r>
                <w:rPr>
                  <w:rFonts w:ascii="Times New Roman" w:hAnsi="Times New Roman"/>
                  <w:lang w:eastAsia="x-none"/>
                </w:rPr>
                <w:t>(</w:t>
              </w:r>
              <w:r w:rsidRPr="00F83627">
                <w:rPr>
                  <w:rFonts w:ascii="Times New Roman" w:hAnsi="Times New Roman"/>
                  <w:lang w:eastAsia="x-none"/>
                </w:rPr>
                <w:t>0.068, 0.427</w:t>
              </w:r>
              <w:r>
                <w:rPr>
                  <w:rFonts w:ascii="Times New Roman" w:hAnsi="Times New Roman"/>
                  <w:lang w:eastAsia="x-none"/>
                </w:rPr>
                <w:t>)</w:t>
              </w:r>
            </w:ins>
          </w:p>
        </w:tc>
        <w:tc>
          <w:tcPr>
            <w:tcW w:w="1635" w:type="dxa"/>
            <w:tcBorders>
              <w:top w:val="single" w:sz="4" w:space="0" w:color="000000"/>
              <w:left w:val="nil"/>
              <w:bottom w:val="nil"/>
              <w:right w:val="nil"/>
            </w:tcBorders>
          </w:tcPr>
          <w:p w14:paraId="4F4F6158" w14:textId="77777777" w:rsidR="0066466F" w:rsidRDefault="0066466F" w:rsidP="0066466F">
            <w:pPr>
              <w:spacing w:line="480" w:lineRule="auto"/>
              <w:ind w:right="-106"/>
              <w:contextualSpacing/>
              <w:rPr>
                <w:ins w:id="388" w:author="Shinichi Nakagawa" w:date="2022-11-14T18:43:00Z"/>
                <w:rFonts w:ascii="Times New Roman" w:hAnsi="Times New Roman"/>
                <w:lang w:eastAsia="x-none"/>
              </w:rPr>
            </w:pPr>
            <w:ins w:id="389" w:author="Shinichi Nakagawa" w:date="2022-11-14T18:43:00Z">
              <w:r w:rsidRPr="00F83627">
                <w:rPr>
                  <w:rFonts w:ascii="Times New Roman" w:hAnsi="Times New Roman"/>
                  <w:lang w:eastAsia="x-none"/>
                </w:rPr>
                <w:t xml:space="preserve">0.303 </w:t>
              </w:r>
            </w:ins>
          </w:p>
          <w:p w14:paraId="168D3CF0" w14:textId="335649A8" w:rsidR="0066466F" w:rsidRPr="00EF7016" w:rsidRDefault="0066466F" w:rsidP="0066466F">
            <w:pPr>
              <w:spacing w:line="480" w:lineRule="auto"/>
              <w:contextualSpacing/>
              <w:rPr>
                <w:rFonts w:ascii="Times New Roman" w:hAnsi="Times New Roman"/>
                <w:lang w:eastAsia="x-none"/>
              </w:rPr>
            </w:pPr>
            <w:ins w:id="390" w:author="Shinichi Nakagawa" w:date="2022-11-14T18:43:00Z">
              <w:r>
                <w:rPr>
                  <w:rFonts w:ascii="Times New Roman" w:hAnsi="Times New Roman"/>
                  <w:lang w:eastAsia="x-none"/>
                </w:rPr>
                <w:t>(</w:t>
              </w:r>
              <w:r w:rsidRPr="00F83627">
                <w:rPr>
                  <w:rFonts w:ascii="Times New Roman" w:hAnsi="Times New Roman"/>
                  <w:lang w:eastAsia="x-none"/>
                </w:rPr>
                <w:t>0.113, 0.472</w:t>
              </w:r>
              <w:r>
                <w:rPr>
                  <w:rFonts w:ascii="Times New Roman" w:hAnsi="Times New Roman"/>
                  <w:lang w:eastAsia="x-none"/>
                </w:rPr>
                <w:t>)</w:t>
              </w:r>
            </w:ins>
          </w:p>
        </w:tc>
        <w:tc>
          <w:tcPr>
            <w:tcW w:w="1909" w:type="dxa"/>
            <w:tcBorders>
              <w:top w:val="single" w:sz="4" w:space="0" w:color="000000"/>
              <w:left w:val="nil"/>
              <w:bottom w:val="nil"/>
              <w:right w:val="nil"/>
            </w:tcBorders>
          </w:tcPr>
          <w:p w14:paraId="06C1CC3E" w14:textId="77777777" w:rsidR="0066466F" w:rsidRDefault="0066466F" w:rsidP="0066466F">
            <w:pPr>
              <w:spacing w:line="480" w:lineRule="auto"/>
              <w:contextualSpacing/>
              <w:rPr>
                <w:ins w:id="391" w:author="Shinichi Nakagawa" w:date="2022-11-14T18:34:00Z"/>
                <w:rFonts w:ascii="Times New Roman" w:hAnsi="Times New Roman"/>
                <w:lang w:eastAsia="x-none"/>
              </w:rPr>
            </w:pPr>
            <w:ins w:id="392" w:author="Shinichi Nakagawa" w:date="2022-11-14T18:33:00Z">
              <w:r w:rsidRPr="00F83627">
                <w:rPr>
                  <w:rFonts w:ascii="Times New Roman" w:hAnsi="Times New Roman"/>
                  <w:lang w:eastAsia="x-none"/>
                </w:rPr>
                <w:t>0.046</w:t>
              </w:r>
              <w:r w:rsidRPr="00F83627">
                <w:rPr>
                  <w:rFonts w:ascii="Times New Roman" w:hAnsi="Times New Roman"/>
                  <w:lang w:eastAsia="x-none"/>
                </w:rPr>
                <w:t xml:space="preserve"> </w:t>
              </w:r>
            </w:ins>
          </w:p>
          <w:p w14:paraId="43677191" w14:textId="475018DE" w:rsidR="0066466F" w:rsidRPr="00EF7016" w:rsidRDefault="0066466F" w:rsidP="0066466F">
            <w:pPr>
              <w:spacing w:line="480" w:lineRule="auto"/>
              <w:contextualSpacing/>
              <w:rPr>
                <w:rFonts w:ascii="Times New Roman" w:hAnsi="Times New Roman"/>
                <w:lang w:eastAsia="x-none"/>
              </w:rPr>
            </w:pPr>
            <w:ins w:id="393" w:author="Shinichi Nakagawa" w:date="2022-11-12T17:39:00Z">
              <w:r>
                <w:rPr>
                  <w:rFonts w:ascii="Times New Roman" w:hAnsi="Times New Roman"/>
                  <w:lang w:eastAsia="x-none"/>
                </w:rPr>
                <w:t>(</w:t>
              </w:r>
            </w:ins>
            <w:ins w:id="394" w:author="Shinichi Nakagawa" w:date="2022-11-14T18:34:00Z">
              <w:r w:rsidRPr="00F83627">
                <w:rPr>
                  <w:rFonts w:ascii="Times New Roman" w:hAnsi="Times New Roman"/>
                  <w:lang w:eastAsia="x-none"/>
                </w:rPr>
                <w:t>-0.211</w:t>
              </w:r>
            </w:ins>
            <w:ins w:id="395" w:author="Shinichi Nakagawa" w:date="2022-11-14T15:11:00Z">
              <w:r w:rsidRPr="00073624">
                <w:rPr>
                  <w:rFonts w:ascii="Times New Roman" w:hAnsi="Times New Roman"/>
                  <w:lang w:eastAsia="x-none"/>
                </w:rPr>
                <w:t xml:space="preserve">, </w:t>
              </w:r>
            </w:ins>
            <w:ins w:id="396" w:author="Shinichi Nakagawa" w:date="2022-11-14T18:34:00Z">
              <w:r w:rsidRPr="00F83627">
                <w:rPr>
                  <w:rFonts w:ascii="Times New Roman" w:hAnsi="Times New Roman"/>
                  <w:lang w:eastAsia="x-none"/>
                </w:rPr>
                <w:t>0.302</w:t>
              </w:r>
            </w:ins>
            <w:ins w:id="397" w:author="Shinichi Nakagawa" w:date="2022-11-12T17:39:00Z">
              <w:r>
                <w:rPr>
                  <w:rFonts w:ascii="Times New Roman" w:hAnsi="Times New Roman"/>
                  <w:lang w:eastAsia="x-none"/>
                </w:rPr>
                <w:t>)</w:t>
              </w:r>
            </w:ins>
          </w:p>
        </w:tc>
        <w:tc>
          <w:tcPr>
            <w:tcW w:w="1842" w:type="dxa"/>
            <w:tcBorders>
              <w:top w:val="single" w:sz="4" w:space="0" w:color="000000"/>
              <w:left w:val="nil"/>
              <w:bottom w:val="nil"/>
              <w:right w:val="nil"/>
            </w:tcBorders>
          </w:tcPr>
          <w:p w14:paraId="02F03ACE" w14:textId="2627E377" w:rsidR="0066466F" w:rsidRDefault="00CC586D" w:rsidP="0066466F">
            <w:pPr>
              <w:spacing w:line="480" w:lineRule="auto"/>
              <w:contextualSpacing/>
              <w:rPr>
                <w:ins w:id="398" w:author="Shinichi Nakagawa" w:date="2022-11-12T17:39:00Z"/>
                <w:rFonts w:ascii="Times New Roman" w:hAnsi="Times New Roman"/>
                <w:lang w:eastAsia="x-none"/>
              </w:rPr>
            </w:pPr>
            <w:ins w:id="399" w:author="Shinichi Nakagawa" w:date="2022-11-14T19:10:00Z">
              <w:r w:rsidRPr="00CC586D">
                <w:rPr>
                  <w:rFonts w:ascii="Times New Roman" w:hAnsi="Times New Roman"/>
                  <w:lang w:eastAsia="x-none"/>
                </w:rPr>
                <w:t>0.805</w:t>
              </w:r>
            </w:ins>
          </w:p>
          <w:p w14:paraId="727CB239" w14:textId="386B7993" w:rsidR="0066466F" w:rsidRPr="00A81A6F" w:rsidRDefault="0066466F" w:rsidP="0066466F">
            <w:pPr>
              <w:spacing w:line="480" w:lineRule="auto"/>
              <w:contextualSpacing/>
              <w:rPr>
                <w:rFonts w:ascii="Times New Roman" w:hAnsi="Times New Roman"/>
                <w:lang w:eastAsia="x-none"/>
              </w:rPr>
            </w:pPr>
            <w:ins w:id="400" w:author="Shinichi Nakagawa" w:date="2022-11-12T17:39:00Z">
              <w:r>
                <w:rPr>
                  <w:rFonts w:ascii="Times New Roman" w:hAnsi="Times New Roman"/>
                  <w:lang w:eastAsia="x-none"/>
                </w:rPr>
                <w:t>(</w:t>
              </w:r>
            </w:ins>
            <w:ins w:id="401" w:author="Shinichi Nakagawa" w:date="2022-11-14T19:10:00Z">
              <w:r w:rsidR="00CC586D" w:rsidRPr="00CC586D">
                <w:rPr>
                  <w:rFonts w:ascii="Times New Roman" w:hAnsi="Times New Roman"/>
                  <w:lang w:eastAsia="x-none"/>
                </w:rPr>
                <w:t>0.625</w:t>
              </w:r>
              <w:r w:rsidR="00CC586D">
                <w:rPr>
                  <w:rFonts w:ascii="Times New Roman" w:hAnsi="Times New Roman"/>
                  <w:lang w:eastAsia="x-none"/>
                </w:rPr>
                <w:t>,</w:t>
              </w:r>
              <w:r w:rsidR="00CC586D" w:rsidRPr="00CC586D">
                <w:rPr>
                  <w:rFonts w:ascii="Times New Roman" w:hAnsi="Times New Roman"/>
                  <w:lang w:eastAsia="x-none"/>
                </w:rPr>
                <w:t xml:space="preserve"> 0.997</w:t>
              </w:r>
            </w:ins>
            <w:ins w:id="402" w:author="Shinichi Nakagawa" w:date="2022-11-12T17:39:00Z">
              <w:r>
                <w:rPr>
                  <w:rFonts w:ascii="Times New Roman" w:hAnsi="Times New Roman"/>
                  <w:lang w:eastAsia="x-none"/>
                </w:rPr>
                <w:t>)</w:t>
              </w:r>
            </w:ins>
          </w:p>
        </w:tc>
      </w:tr>
      <w:tr w:rsidR="0066466F" w:rsidRPr="00EF7016" w14:paraId="6D98A582" w14:textId="77777777" w:rsidTr="00F83627">
        <w:trPr>
          <w:trHeight w:val="1041"/>
        </w:trPr>
        <w:tc>
          <w:tcPr>
            <w:tcW w:w="1440" w:type="dxa"/>
            <w:tcBorders>
              <w:top w:val="nil"/>
              <w:left w:val="nil"/>
              <w:bottom w:val="nil"/>
              <w:right w:val="nil"/>
            </w:tcBorders>
          </w:tcPr>
          <w:p w14:paraId="61C00F35" w14:textId="77777777" w:rsidR="0066466F" w:rsidRPr="00EF7016" w:rsidRDefault="0066466F" w:rsidP="0066466F">
            <w:pPr>
              <w:spacing w:line="480" w:lineRule="auto"/>
              <w:contextualSpacing/>
              <w:rPr>
                <w:rFonts w:ascii="Times New Roman" w:hAnsi="Times New Roman"/>
                <w:lang w:eastAsia="x-none"/>
              </w:rPr>
            </w:pPr>
            <w:r>
              <w:rPr>
                <w:rFonts w:ascii="Times New Roman" w:hAnsi="Times New Roman"/>
                <w:lang w:eastAsia="x-none"/>
              </w:rPr>
              <w:t>S</w:t>
            </w:r>
            <w:r w:rsidRPr="00413BDA">
              <w:rPr>
                <w:rFonts w:ascii="Times New Roman" w:hAnsi="Times New Roman"/>
                <w:lang w:eastAsia="x-none"/>
              </w:rPr>
              <w:t>helter</w:t>
            </w:r>
            <w:r>
              <w:rPr>
                <w:rFonts w:ascii="Times New Roman" w:hAnsi="Times New Roman"/>
                <w:lang w:eastAsia="x-none"/>
              </w:rPr>
              <w:t xml:space="preserve"> </w:t>
            </w:r>
          </w:p>
        </w:tc>
        <w:tc>
          <w:tcPr>
            <w:tcW w:w="1666" w:type="dxa"/>
            <w:tcBorders>
              <w:top w:val="nil"/>
              <w:left w:val="nil"/>
              <w:bottom w:val="nil"/>
              <w:right w:val="nil"/>
            </w:tcBorders>
          </w:tcPr>
          <w:p w14:paraId="35183C05" w14:textId="77777777" w:rsidR="0066466F" w:rsidRDefault="0066466F" w:rsidP="0066466F">
            <w:pPr>
              <w:spacing w:line="480" w:lineRule="auto"/>
              <w:contextualSpacing/>
              <w:rPr>
                <w:ins w:id="403" w:author="Shinichi Nakagawa" w:date="2022-11-14T18:42:00Z"/>
                <w:rFonts w:ascii="Times New Roman" w:hAnsi="Times New Roman"/>
                <w:lang w:eastAsia="x-none"/>
              </w:rPr>
            </w:pPr>
            <w:ins w:id="404" w:author="Shinichi Nakagawa" w:date="2022-11-14T18:42:00Z">
              <w:r w:rsidRPr="0066466F">
                <w:rPr>
                  <w:rFonts w:ascii="Times New Roman" w:hAnsi="Times New Roman"/>
                  <w:lang w:eastAsia="x-none"/>
                </w:rPr>
                <w:t>0.381</w:t>
              </w:r>
            </w:ins>
          </w:p>
          <w:p w14:paraId="20144045" w14:textId="3917C51F" w:rsidR="0066466F" w:rsidRPr="00EF7016" w:rsidRDefault="0066466F" w:rsidP="0066466F">
            <w:pPr>
              <w:spacing w:line="480" w:lineRule="auto"/>
              <w:contextualSpacing/>
              <w:rPr>
                <w:rFonts w:ascii="Times New Roman" w:hAnsi="Times New Roman"/>
                <w:lang w:eastAsia="x-none"/>
              </w:rPr>
            </w:pPr>
            <w:ins w:id="405" w:author="Shinichi Nakagawa" w:date="2022-11-14T18:43:00Z">
              <w:r>
                <w:rPr>
                  <w:rFonts w:ascii="Times New Roman" w:hAnsi="Times New Roman"/>
                  <w:lang w:eastAsia="x-none"/>
                </w:rPr>
                <w:t>(</w:t>
              </w:r>
              <w:r w:rsidRPr="0066466F">
                <w:rPr>
                  <w:rFonts w:ascii="Times New Roman" w:hAnsi="Times New Roman"/>
                  <w:lang w:eastAsia="x-none"/>
                </w:rPr>
                <w:t>0.247, 0.502</w:t>
              </w:r>
              <w:r>
                <w:rPr>
                  <w:rFonts w:ascii="Times New Roman" w:hAnsi="Times New Roman"/>
                  <w:lang w:eastAsia="x-none"/>
                </w:rPr>
                <w:t>)</w:t>
              </w:r>
            </w:ins>
          </w:p>
        </w:tc>
        <w:tc>
          <w:tcPr>
            <w:tcW w:w="1572" w:type="dxa"/>
            <w:tcBorders>
              <w:top w:val="nil"/>
              <w:left w:val="nil"/>
              <w:bottom w:val="nil"/>
              <w:right w:val="nil"/>
            </w:tcBorders>
          </w:tcPr>
          <w:p w14:paraId="57A91DD0" w14:textId="77777777" w:rsidR="0066466F" w:rsidRDefault="0066466F" w:rsidP="0066466F">
            <w:pPr>
              <w:spacing w:line="480" w:lineRule="auto"/>
              <w:ind w:right="-105"/>
              <w:contextualSpacing/>
              <w:rPr>
                <w:ins w:id="406" w:author="Shinichi Nakagawa" w:date="2022-11-14T18:44:00Z"/>
                <w:rFonts w:ascii="Times New Roman" w:hAnsi="Times New Roman"/>
                <w:lang w:eastAsia="x-none"/>
              </w:rPr>
              <w:pPrChange w:id="407" w:author="Shinichi Nakagawa" w:date="2022-11-14T18:45:00Z">
                <w:pPr>
                  <w:spacing w:line="480" w:lineRule="auto"/>
                  <w:contextualSpacing/>
                </w:pPr>
              </w:pPrChange>
            </w:pPr>
            <w:ins w:id="408" w:author="Shinichi Nakagawa" w:date="2022-11-14T18:44:00Z">
              <w:r w:rsidRPr="0066466F">
                <w:rPr>
                  <w:rFonts w:ascii="Times New Roman" w:hAnsi="Times New Roman"/>
                  <w:lang w:eastAsia="x-none"/>
                </w:rPr>
                <w:t>0.427</w:t>
              </w:r>
            </w:ins>
          </w:p>
          <w:p w14:paraId="43F24CA4" w14:textId="6BC7AA52" w:rsidR="0066466F" w:rsidRPr="00EF7016" w:rsidRDefault="0066466F" w:rsidP="0066466F">
            <w:pPr>
              <w:spacing w:line="480" w:lineRule="auto"/>
              <w:ind w:right="-105"/>
              <w:contextualSpacing/>
              <w:rPr>
                <w:rFonts w:ascii="Times New Roman" w:hAnsi="Times New Roman"/>
                <w:lang w:eastAsia="x-none"/>
              </w:rPr>
              <w:pPrChange w:id="409" w:author="Shinichi Nakagawa" w:date="2022-11-14T18:45:00Z">
                <w:pPr>
                  <w:spacing w:line="480" w:lineRule="auto"/>
                  <w:contextualSpacing/>
                </w:pPr>
              </w:pPrChange>
            </w:pPr>
            <w:ins w:id="410" w:author="Shinichi Nakagawa" w:date="2022-11-14T18:44:00Z">
              <w:r>
                <w:rPr>
                  <w:rFonts w:ascii="Times New Roman" w:hAnsi="Times New Roman"/>
                  <w:lang w:eastAsia="x-none"/>
                </w:rPr>
                <w:t>(</w:t>
              </w:r>
              <w:r w:rsidRPr="0066466F">
                <w:rPr>
                  <w:rFonts w:ascii="Times New Roman" w:hAnsi="Times New Roman"/>
                  <w:lang w:eastAsia="x-none"/>
                </w:rPr>
                <w:t>0.23</w:t>
              </w:r>
              <w:r>
                <w:rPr>
                  <w:rFonts w:ascii="Times New Roman" w:hAnsi="Times New Roman"/>
                  <w:lang w:eastAsia="x-none"/>
                </w:rPr>
                <w:t>0</w:t>
              </w:r>
              <w:r w:rsidRPr="0066466F">
                <w:rPr>
                  <w:rFonts w:ascii="Times New Roman" w:hAnsi="Times New Roman"/>
                  <w:lang w:eastAsia="x-none"/>
                </w:rPr>
                <w:t>, 0.588</w:t>
              </w:r>
              <w:r>
                <w:rPr>
                  <w:rFonts w:ascii="Times New Roman" w:hAnsi="Times New Roman"/>
                  <w:lang w:eastAsia="x-none"/>
                </w:rPr>
                <w:t>)</w:t>
              </w:r>
            </w:ins>
          </w:p>
        </w:tc>
        <w:tc>
          <w:tcPr>
            <w:tcW w:w="1635" w:type="dxa"/>
            <w:tcBorders>
              <w:top w:val="nil"/>
              <w:left w:val="nil"/>
              <w:bottom w:val="nil"/>
              <w:right w:val="nil"/>
            </w:tcBorders>
          </w:tcPr>
          <w:p w14:paraId="0893D6D0" w14:textId="77777777" w:rsidR="0066466F" w:rsidRDefault="0066466F" w:rsidP="0066466F">
            <w:pPr>
              <w:spacing w:line="480" w:lineRule="auto"/>
              <w:contextualSpacing/>
              <w:rPr>
                <w:ins w:id="411" w:author="Shinichi Nakagawa" w:date="2022-11-14T18:44:00Z"/>
                <w:rFonts w:ascii="Times New Roman" w:hAnsi="Times New Roman"/>
                <w:lang w:eastAsia="x-none"/>
              </w:rPr>
            </w:pPr>
            <w:ins w:id="412" w:author="Shinichi Nakagawa" w:date="2022-11-14T18:44:00Z">
              <w:r w:rsidRPr="0066466F">
                <w:rPr>
                  <w:rFonts w:ascii="Times New Roman" w:hAnsi="Times New Roman"/>
                  <w:lang w:eastAsia="x-none"/>
                </w:rPr>
                <w:t>0.34</w:t>
              </w:r>
              <w:r>
                <w:rPr>
                  <w:rFonts w:ascii="Times New Roman" w:hAnsi="Times New Roman"/>
                  <w:lang w:eastAsia="x-none"/>
                </w:rPr>
                <w:t>0</w:t>
              </w:r>
            </w:ins>
          </w:p>
          <w:p w14:paraId="4173048C" w14:textId="614D2A61" w:rsidR="0066466F" w:rsidRPr="00EF7016" w:rsidRDefault="0066466F" w:rsidP="0066466F">
            <w:pPr>
              <w:spacing w:line="480" w:lineRule="auto"/>
              <w:contextualSpacing/>
              <w:rPr>
                <w:rFonts w:ascii="Times New Roman" w:hAnsi="Times New Roman"/>
                <w:lang w:eastAsia="x-none"/>
              </w:rPr>
            </w:pPr>
            <w:ins w:id="413" w:author="Shinichi Nakagawa" w:date="2022-11-14T18:44:00Z">
              <w:r>
                <w:rPr>
                  <w:rFonts w:ascii="Times New Roman" w:hAnsi="Times New Roman"/>
                  <w:lang w:eastAsia="x-none"/>
                </w:rPr>
                <w:t>(</w:t>
              </w:r>
              <w:r w:rsidRPr="0066466F">
                <w:rPr>
                  <w:rFonts w:ascii="Times New Roman" w:hAnsi="Times New Roman"/>
                  <w:lang w:eastAsia="x-none"/>
                </w:rPr>
                <w:t>0.147, 0.509</w:t>
              </w:r>
              <w:r>
                <w:rPr>
                  <w:rFonts w:ascii="Times New Roman" w:hAnsi="Times New Roman"/>
                  <w:lang w:eastAsia="x-none"/>
                </w:rPr>
                <w:t>)</w:t>
              </w:r>
            </w:ins>
          </w:p>
        </w:tc>
        <w:tc>
          <w:tcPr>
            <w:tcW w:w="1909" w:type="dxa"/>
            <w:tcBorders>
              <w:top w:val="nil"/>
              <w:left w:val="nil"/>
              <w:bottom w:val="nil"/>
              <w:right w:val="nil"/>
            </w:tcBorders>
          </w:tcPr>
          <w:p w14:paraId="5AC9404E" w14:textId="19E08D29" w:rsidR="0066466F" w:rsidRDefault="0066466F" w:rsidP="0066466F">
            <w:pPr>
              <w:spacing w:line="480" w:lineRule="auto"/>
              <w:contextualSpacing/>
              <w:rPr>
                <w:ins w:id="414" w:author="Shinichi Nakagawa" w:date="2022-11-14T18:39:00Z"/>
                <w:rFonts w:ascii="Times New Roman" w:hAnsi="Times New Roman"/>
                <w:lang w:eastAsia="x-none"/>
              </w:rPr>
            </w:pPr>
            <w:ins w:id="415" w:author="Shinichi Nakagawa" w:date="2022-11-14T18:39:00Z">
              <w:r w:rsidRPr="005C3120">
                <w:rPr>
                  <w:rFonts w:ascii="Times New Roman" w:hAnsi="Times New Roman"/>
                  <w:lang w:eastAsia="x-none"/>
                </w:rPr>
                <w:t>-0.085</w:t>
              </w:r>
            </w:ins>
          </w:p>
          <w:p w14:paraId="748247F2" w14:textId="4F7BC88A" w:rsidR="0066466F" w:rsidRPr="00EF7016" w:rsidRDefault="0066466F" w:rsidP="0066466F">
            <w:pPr>
              <w:spacing w:line="480" w:lineRule="auto"/>
              <w:contextualSpacing/>
              <w:rPr>
                <w:rFonts w:ascii="Times New Roman" w:hAnsi="Times New Roman"/>
                <w:lang w:eastAsia="x-none"/>
              </w:rPr>
            </w:pPr>
            <w:ins w:id="416" w:author="Shinichi Nakagawa" w:date="2022-11-14T18:36:00Z">
              <w:r>
                <w:rPr>
                  <w:rFonts w:ascii="Times New Roman" w:hAnsi="Times New Roman"/>
                  <w:lang w:eastAsia="x-none"/>
                </w:rPr>
                <w:t>(</w:t>
              </w:r>
              <w:r w:rsidRPr="00F83627">
                <w:rPr>
                  <w:rFonts w:ascii="Times New Roman" w:hAnsi="Times New Roman"/>
                  <w:lang w:eastAsia="x-none"/>
                </w:rPr>
                <w:t>-0.33</w:t>
              </w:r>
              <w:r>
                <w:rPr>
                  <w:rFonts w:ascii="Times New Roman" w:hAnsi="Times New Roman"/>
                  <w:lang w:eastAsia="x-none"/>
                </w:rPr>
                <w:t xml:space="preserve">5, </w:t>
              </w:r>
              <w:r w:rsidRPr="00F83627">
                <w:rPr>
                  <w:rFonts w:ascii="Times New Roman" w:hAnsi="Times New Roman"/>
                  <w:lang w:eastAsia="x-none"/>
                </w:rPr>
                <w:t>0.17</w:t>
              </w:r>
              <w:r>
                <w:rPr>
                  <w:rFonts w:ascii="Times New Roman" w:hAnsi="Times New Roman"/>
                  <w:lang w:eastAsia="x-none"/>
                </w:rPr>
                <w:t>4)</w:t>
              </w:r>
            </w:ins>
          </w:p>
        </w:tc>
        <w:tc>
          <w:tcPr>
            <w:tcW w:w="1842" w:type="dxa"/>
            <w:tcBorders>
              <w:top w:val="nil"/>
              <w:left w:val="nil"/>
              <w:bottom w:val="nil"/>
              <w:right w:val="nil"/>
            </w:tcBorders>
          </w:tcPr>
          <w:p w14:paraId="421036A9" w14:textId="335760A2" w:rsidR="0066466F" w:rsidRDefault="00CC586D" w:rsidP="0066466F">
            <w:pPr>
              <w:spacing w:line="480" w:lineRule="auto"/>
              <w:contextualSpacing/>
              <w:rPr>
                <w:ins w:id="417" w:author="Shinichi Nakagawa" w:date="2022-11-14T18:10:00Z"/>
                <w:rFonts w:ascii="Times New Roman" w:hAnsi="Times New Roman"/>
                <w:lang w:eastAsia="x-none"/>
              </w:rPr>
            </w:pPr>
            <w:ins w:id="418" w:author="Shinichi Nakagawa" w:date="2022-11-14T19:10:00Z">
              <w:r w:rsidRPr="00CC586D">
                <w:rPr>
                  <w:rFonts w:ascii="Times New Roman" w:hAnsi="Times New Roman"/>
                  <w:lang w:eastAsia="x-none"/>
                </w:rPr>
                <w:t>0.545</w:t>
              </w:r>
            </w:ins>
          </w:p>
          <w:p w14:paraId="450F0DFE" w14:textId="0D29598A" w:rsidR="0066466F" w:rsidRPr="00EF7016" w:rsidRDefault="0066466F" w:rsidP="0066466F">
            <w:pPr>
              <w:spacing w:line="480" w:lineRule="auto"/>
              <w:contextualSpacing/>
              <w:rPr>
                <w:rFonts w:ascii="Times New Roman" w:hAnsi="Times New Roman"/>
                <w:lang w:eastAsia="x-none"/>
              </w:rPr>
            </w:pPr>
            <w:ins w:id="419" w:author="Shinichi Nakagawa" w:date="2022-11-14T18:10:00Z">
              <w:r>
                <w:rPr>
                  <w:rFonts w:ascii="Times New Roman" w:hAnsi="Times New Roman"/>
                  <w:lang w:eastAsia="x-none"/>
                </w:rPr>
                <w:t>(</w:t>
              </w:r>
            </w:ins>
            <w:ins w:id="420" w:author="Shinichi Nakagawa" w:date="2022-11-14T19:10:00Z">
              <w:r w:rsidR="00CC586D" w:rsidRPr="00CC586D">
                <w:rPr>
                  <w:rFonts w:ascii="Times New Roman" w:hAnsi="Times New Roman"/>
                  <w:lang w:eastAsia="x-none"/>
                </w:rPr>
                <w:t>0.202</w:t>
              </w:r>
              <w:r w:rsidR="00CC586D">
                <w:rPr>
                  <w:rFonts w:ascii="Times New Roman" w:hAnsi="Times New Roman"/>
                  <w:lang w:eastAsia="x-none"/>
                </w:rPr>
                <w:t>,</w:t>
              </w:r>
              <w:r w:rsidR="00CC586D" w:rsidRPr="00CC586D">
                <w:rPr>
                  <w:rFonts w:ascii="Times New Roman" w:hAnsi="Times New Roman"/>
                  <w:lang w:eastAsia="x-none"/>
                </w:rPr>
                <w:t xml:space="preserve"> 0.775</w:t>
              </w:r>
            </w:ins>
            <w:ins w:id="421" w:author="Shinichi Nakagawa" w:date="2022-11-14T18:10:00Z">
              <w:r>
                <w:rPr>
                  <w:rFonts w:ascii="Times New Roman" w:hAnsi="Times New Roman"/>
                  <w:lang w:eastAsia="x-none"/>
                </w:rPr>
                <w:t>)</w:t>
              </w:r>
            </w:ins>
          </w:p>
        </w:tc>
      </w:tr>
      <w:tr w:rsidR="0066466F" w:rsidRPr="00EF7016" w14:paraId="06540F08" w14:textId="77777777" w:rsidTr="00F83627">
        <w:trPr>
          <w:trHeight w:val="1041"/>
        </w:trPr>
        <w:tc>
          <w:tcPr>
            <w:tcW w:w="1440" w:type="dxa"/>
            <w:tcBorders>
              <w:top w:val="nil"/>
              <w:left w:val="nil"/>
              <w:bottom w:val="nil"/>
              <w:right w:val="nil"/>
            </w:tcBorders>
          </w:tcPr>
          <w:p w14:paraId="14125D12" w14:textId="77777777" w:rsidR="0066466F" w:rsidRPr="00EF7016" w:rsidRDefault="0066466F" w:rsidP="0066466F">
            <w:pPr>
              <w:spacing w:line="480" w:lineRule="auto"/>
              <w:contextualSpacing/>
              <w:rPr>
                <w:rFonts w:ascii="Times New Roman" w:hAnsi="Times New Roman"/>
                <w:lang w:eastAsia="x-none"/>
              </w:rPr>
            </w:pPr>
            <w:r w:rsidRPr="00413BDA">
              <w:rPr>
                <w:rFonts w:ascii="Times New Roman" w:hAnsi="Times New Roman"/>
                <w:lang w:eastAsia="x-none"/>
              </w:rPr>
              <w:t>Thigmotaxis</w:t>
            </w:r>
          </w:p>
        </w:tc>
        <w:tc>
          <w:tcPr>
            <w:tcW w:w="1666" w:type="dxa"/>
            <w:tcBorders>
              <w:top w:val="nil"/>
              <w:left w:val="nil"/>
              <w:bottom w:val="nil"/>
              <w:right w:val="nil"/>
            </w:tcBorders>
          </w:tcPr>
          <w:p w14:paraId="7B3A4F7A" w14:textId="77777777" w:rsidR="0066466F" w:rsidRDefault="0066466F" w:rsidP="0066466F">
            <w:pPr>
              <w:spacing w:line="480" w:lineRule="auto"/>
              <w:contextualSpacing/>
              <w:rPr>
                <w:ins w:id="422" w:author="Shinichi Nakagawa" w:date="2022-11-14T18:45:00Z"/>
                <w:rFonts w:ascii="Times New Roman" w:hAnsi="Times New Roman"/>
                <w:lang w:eastAsia="x-none"/>
              </w:rPr>
            </w:pPr>
            <w:ins w:id="423" w:author="Shinichi Nakagawa" w:date="2022-11-14T18:45:00Z">
              <w:r w:rsidRPr="0066466F">
                <w:rPr>
                  <w:rFonts w:ascii="Times New Roman" w:hAnsi="Times New Roman"/>
                  <w:lang w:eastAsia="x-none"/>
                </w:rPr>
                <w:t>0.245</w:t>
              </w:r>
            </w:ins>
          </w:p>
          <w:p w14:paraId="1F89444C" w14:textId="40769403" w:rsidR="0066466F" w:rsidRPr="00EF7016" w:rsidRDefault="0066466F" w:rsidP="0066466F">
            <w:pPr>
              <w:spacing w:line="480" w:lineRule="auto"/>
              <w:contextualSpacing/>
              <w:rPr>
                <w:rFonts w:ascii="Times New Roman" w:hAnsi="Times New Roman"/>
                <w:lang w:eastAsia="x-none"/>
              </w:rPr>
            </w:pPr>
            <w:ins w:id="424" w:author="Shinichi Nakagawa" w:date="2022-11-14T18:45:00Z">
              <w:r>
                <w:rPr>
                  <w:rFonts w:ascii="Times New Roman" w:hAnsi="Times New Roman"/>
                  <w:lang w:eastAsia="x-none"/>
                </w:rPr>
                <w:t>(</w:t>
              </w:r>
              <w:r w:rsidRPr="0066466F">
                <w:rPr>
                  <w:rFonts w:ascii="Times New Roman" w:hAnsi="Times New Roman"/>
                  <w:lang w:eastAsia="x-none"/>
                </w:rPr>
                <w:t>0.118, 0.368</w:t>
              </w:r>
              <w:r>
                <w:rPr>
                  <w:rFonts w:ascii="Times New Roman" w:hAnsi="Times New Roman"/>
                  <w:lang w:eastAsia="x-none"/>
                </w:rPr>
                <w:t>)</w:t>
              </w:r>
            </w:ins>
          </w:p>
        </w:tc>
        <w:tc>
          <w:tcPr>
            <w:tcW w:w="1572" w:type="dxa"/>
            <w:tcBorders>
              <w:top w:val="nil"/>
              <w:left w:val="nil"/>
              <w:bottom w:val="nil"/>
              <w:right w:val="nil"/>
            </w:tcBorders>
          </w:tcPr>
          <w:p w14:paraId="724176E8" w14:textId="77777777" w:rsidR="0066466F" w:rsidRDefault="0066466F" w:rsidP="0066466F">
            <w:pPr>
              <w:spacing w:line="480" w:lineRule="auto"/>
              <w:ind w:right="-105"/>
              <w:contextualSpacing/>
              <w:rPr>
                <w:ins w:id="425" w:author="Shinichi Nakagawa" w:date="2022-11-14T18:45:00Z"/>
                <w:rFonts w:ascii="Times New Roman" w:hAnsi="Times New Roman"/>
              </w:rPr>
            </w:pPr>
            <w:ins w:id="426" w:author="Shinichi Nakagawa" w:date="2022-11-14T18:45:00Z">
              <w:r w:rsidRPr="0066466F">
                <w:rPr>
                  <w:rFonts w:ascii="Times New Roman" w:hAnsi="Times New Roman"/>
                </w:rPr>
                <w:t>0.243</w:t>
              </w:r>
            </w:ins>
          </w:p>
          <w:p w14:paraId="700DD965" w14:textId="1394F06C" w:rsidR="0066466F" w:rsidRPr="00EF7016" w:rsidRDefault="0066466F" w:rsidP="0066466F">
            <w:pPr>
              <w:spacing w:line="480" w:lineRule="auto"/>
              <w:ind w:right="-105"/>
              <w:contextualSpacing/>
              <w:rPr>
                <w:rFonts w:ascii="Times New Roman" w:hAnsi="Times New Roman"/>
              </w:rPr>
              <w:pPrChange w:id="427" w:author="Shinichi Nakagawa" w:date="2022-11-14T18:45:00Z">
                <w:pPr>
                  <w:spacing w:line="480" w:lineRule="auto"/>
                  <w:contextualSpacing/>
                </w:pPr>
              </w:pPrChange>
            </w:pPr>
            <w:ins w:id="428" w:author="Shinichi Nakagawa" w:date="2022-11-14T18:45:00Z">
              <w:r>
                <w:rPr>
                  <w:rFonts w:ascii="Times New Roman" w:hAnsi="Times New Roman"/>
                </w:rPr>
                <w:t>(</w:t>
              </w:r>
            </w:ins>
            <w:ins w:id="429" w:author="Shinichi Nakagawa" w:date="2022-11-14T18:46:00Z">
              <w:r w:rsidRPr="0066466F">
                <w:rPr>
                  <w:rFonts w:ascii="Times New Roman" w:hAnsi="Times New Roman"/>
                </w:rPr>
                <w:t>0.066, 0.413</w:t>
              </w:r>
            </w:ins>
            <w:ins w:id="430" w:author="Shinichi Nakagawa" w:date="2022-11-14T18:45:00Z">
              <w:r>
                <w:rPr>
                  <w:rFonts w:ascii="Times New Roman" w:hAnsi="Times New Roman"/>
                </w:rPr>
                <w:t>)</w:t>
              </w:r>
            </w:ins>
          </w:p>
        </w:tc>
        <w:tc>
          <w:tcPr>
            <w:tcW w:w="1635" w:type="dxa"/>
            <w:tcBorders>
              <w:top w:val="nil"/>
              <w:left w:val="nil"/>
              <w:bottom w:val="nil"/>
              <w:right w:val="nil"/>
            </w:tcBorders>
          </w:tcPr>
          <w:p w14:paraId="06490CAE" w14:textId="77777777" w:rsidR="0066466F" w:rsidRDefault="0066466F" w:rsidP="0066466F">
            <w:pPr>
              <w:spacing w:line="480" w:lineRule="auto"/>
              <w:contextualSpacing/>
              <w:rPr>
                <w:ins w:id="431" w:author="Shinichi Nakagawa" w:date="2022-11-14T18:46:00Z"/>
                <w:rFonts w:ascii="Times New Roman" w:hAnsi="Times New Roman"/>
                <w:lang w:eastAsia="x-none"/>
              </w:rPr>
            </w:pPr>
            <w:ins w:id="432" w:author="Shinichi Nakagawa" w:date="2022-11-14T18:46:00Z">
              <w:r w:rsidRPr="0066466F">
                <w:rPr>
                  <w:rFonts w:ascii="Times New Roman" w:hAnsi="Times New Roman"/>
                  <w:lang w:eastAsia="x-none"/>
                </w:rPr>
                <w:t>0.225</w:t>
              </w:r>
            </w:ins>
          </w:p>
          <w:p w14:paraId="5E59E3F6" w14:textId="0B3F1CA5" w:rsidR="0066466F" w:rsidRPr="00EF7016" w:rsidRDefault="0066466F" w:rsidP="0066466F">
            <w:pPr>
              <w:spacing w:line="480" w:lineRule="auto"/>
              <w:contextualSpacing/>
              <w:rPr>
                <w:rFonts w:ascii="Times New Roman" w:hAnsi="Times New Roman"/>
                <w:lang w:eastAsia="x-none"/>
              </w:rPr>
            </w:pPr>
            <w:ins w:id="433" w:author="Shinichi Nakagawa" w:date="2022-11-14T18:46:00Z">
              <w:r>
                <w:rPr>
                  <w:rFonts w:ascii="Times New Roman" w:hAnsi="Times New Roman"/>
                  <w:lang w:eastAsia="x-none"/>
                </w:rPr>
                <w:t>(</w:t>
              </w:r>
              <w:r w:rsidRPr="0066466F">
                <w:rPr>
                  <w:rFonts w:ascii="Times New Roman" w:hAnsi="Times New Roman"/>
                  <w:lang w:eastAsia="x-none"/>
                </w:rPr>
                <w:t>0.043, 0.398</w:t>
              </w:r>
              <w:r>
                <w:rPr>
                  <w:rFonts w:ascii="Times New Roman" w:hAnsi="Times New Roman"/>
                  <w:lang w:eastAsia="x-none"/>
                </w:rPr>
                <w:t>)</w:t>
              </w:r>
            </w:ins>
          </w:p>
        </w:tc>
        <w:tc>
          <w:tcPr>
            <w:tcW w:w="1909" w:type="dxa"/>
            <w:tcBorders>
              <w:top w:val="nil"/>
              <w:left w:val="nil"/>
              <w:bottom w:val="nil"/>
              <w:right w:val="nil"/>
            </w:tcBorders>
          </w:tcPr>
          <w:p w14:paraId="374019E3" w14:textId="77777777" w:rsidR="0066466F" w:rsidRDefault="0066466F" w:rsidP="0066466F">
            <w:pPr>
              <w:spacing w:line="480" w:lineRule="auto"/>
              <w:contextualSpacing/>
              <w:rPr>
                <w:ins w:id="434" w:author="Shinichi Nakagawa" w:date="2022-11-14T18:39:00Z"/>
                <w:rFonts w:ascii="Times New Roman" w:hAnsi="Times New Roman"/>
                <w:lang w:eastAsia="x-none"/>
              </w:rPr>
            </w:pPr>
            <w:ins w:id="435" w:author="Shinichi Nakagawa" w:date="2022-11-14T18:39:00Z">
              <w:r w:rsidRPr="005C3120">
                <w:rPr>
                  <w:rFonts w:ascii="Times New Roman" w:hAnsi="Times New Roman"/>
                  <w:lang w:eastAsia="x-none"/>
                </w:rPr>
                <w:t>-0.020</w:t>
              </w:r>
            </w:ins>
          </w:p>
          <w:p w14:paraId="398B4057" w14:textId="76B1A05F" w:rsidR="0066466F" w:rsidRPr="00EF7016" w:rsidRDefault="0066466F" w:rsidP="0066466F">
            <w:pPr>
              <w:spacing w:line="480" w:lineRule="auto"/>
              <w:contextualSpacing/>
              <w:rPr>
                <w:rFonts w:ascii="Times New Roman" w:hAnsi="Times New Roman"/>
                <w:lang w:eastAsia="x-none"/>
              </w:rPr>
            </w:pPr>
            <w:ins w:id="436" w:author="Shinichi Nakagawa" w:date="2022-11-14T18:39:00Z">
              <w:r>
                <w:rPr>
                  <w:rFonts w:ascii="Times New Roman" w:hAnsi="Times New Roman"/>
                  <w:lang w:eastAsia="x-none"/>
                </w:rPr>
                <w:t>(</w:t>
              </w:r>
            </w:ins>
            <w:ins w:id="437" w:author="Shinichi Nakagawa" w:date="2022-11-14T18:40:00Z">
              <w:r w:rsidRPr="00FB5F91">
                <w:rPr>
                  <w:rFonts w:ascii="Times New Roman" w:hAnsi="Times New Roman"/>
                  <w:lang w:eastAsia="x-none"/>
                </w:rPr>
                <w:t>-0.271</w:t>
              </w:r>
              <w:r>
                <w:rPr>
                  <w:rFonts w:ascii="Times New Roman" w:hAnsi="Times New Roman"/>
                  <w:lang w:eastAsia="x-none"/>
                </w:rPr>
                <w:t xml:space="preserve">, </w:t>
              </w:r>
              <w:r w:rsidRPr="00FB5F91">
                <w:rPr>
                  <w:rFonts w:ascii="Times New Roman" w:hAnsi="Times New Roman"/>
                  <w:lang w:eastAsia="x-none"/>
                </w:rPr>
                <w:t>0.229</w:t>
              </w:r>
            </w:ins>
            <w:ins w:id="438" w:author="Shinichi Nakagawa" w:date="2022-11-14T18:39:00Z">
              <w:r>
                <w:rPr>
                  <w:rFonts w:ascii="Times New Roman" w:hAnsi="Times New Roman"/>
                  <w:lang w:eastAsia="x-none"/>
                </w:rPr>
                <w:t>)</w:t>
              </w:r>
            </w:ins>
          </w:p>
        </w:tc>
        <w:tc>
          <w:tcPr>
            <w:tcW w:w="1842" w:type="dxa"/>
            <w:tcBorders>
              <w:top w:val="nil"/>
              <w:left w:val="nil"/>
              <w:bottom w:val="nil"/>
              <w:right w:val="nil"/>
            </w:tcBorders>
          </w:tcPr>
          <w:p w14:paraId="79B8A3CE" w14:textId="18CD57D9" w:rsidR="0066466F" w:rsidRDefault="00CC586D" w:rsidP="0066466F">
            <w:pPr>
              <w:spacing w:line="480" w:lineRule="auto"/>
              <w:contextualSpacing/>
              <w:rPr>
                <w:ins w:id="439" w:author="Shinichi Nakagawa" w:date="2022-11-14T18:10:00Z"/>
                <w:rFonts w:ascii="Times New Roman" w:hAnsi="Times New Roman"/>
                <w:lang w:eastAsia="x-none"/>
              </w:rPr>
            </w:pPr>
            <w:ins w:id="440" w:author="Shinichi Nakagawa" w:date="2022-11-14T19:12:00Z">
              <w:r w:rsidRPr="00CC586D">
                <w:rPr>
                  <w:rFonts w:ascii="Times New Roman" w:hAnsi="Times New Roman"/>
                  <w:lang w:eastAsia="x-none"/>
                </w:rPr>
                <w:t>0.568</w:t>
              </w:r>
            </w:ins>
          </w:p>
          <w:p w14:paraId="2E3019A1" w14:textId="317CEEB8" w:rsidR="0066466F" w:rsidRPr="00EF7016" w:rsidRDefault="0066466F" w:rsidP="0066466F">
            <w:pPr>
              <w:spacing w:line="480" w:lineRule="auto"/>
              <w:contextualSpacing/>
              <w:rPr>
                <w:rFonts w:ascii="Times New Roman" w:hAnsi="Times New Roman"/>
                <w:lang w:eastAsia="x-none"/>
              </w:rPr>
            </w:pPr>
            <w:ins w:id="441" w:author="Shinichi Nakagawa" w:date="2022-11-14T18:10:00Z">
              <w:r>
                <w:rPr>
                  <w:rFonts w:ascii="Times New Roman" w:hAnsi="Times New Roman"/>
                  <w:lang w:eastAsia="x-none"/>
                </w:rPr>
                <w:t>(</w:t>
              </w:r>
            </w:ins>
            <w:ins w:id="442" w:author="Shinichi Nakagawa" w:date="2022-11-14T19:12:00Z">
              <w:r w:rsidR="00CC586D" w:rsidRPr="00CC586D">
                <w:rPr>
                  <w:rFonts w:ascii="Times New Roman" w:hAnsi="Times New Roman"/>
                  <w:lang w:eastAsia="x-none"/>
                </w:rPr>
                <w:t>0.175</w:t>
              </w:r>
              <w:r w:rsidR="00CC586D">
                <w:rPr>
                  <w:rFonts w:ascii="Times New Roman" w:hAnsi="Times New Roman"/>
                  <w:lang w:eastAsia="x-none"/>
                </w:rPr>
                <w:t>,</w:t>
              </w:r>
              <w:r w:rsidR="00CC586D" w:rsidRPr="00CC586D">
                <w:rPr>
                  <w:rFonts w:ascii="Times New Roman" w:hAnsi="Times New Roman"/>
                  <w:lang w:eastAsia="x-none"/>
                </w:rPr>
                <w:t xml:space="preserve"> 0.805</w:t>
              </w:r>
            </w:ins>
            <w:ins w:id="443" w:author="Shinichi Nakagawa" w:date="2022-11-14T18:10:00Z">
              <w:r>
                <w:rPr>
                  <w:rFonts w:ascii="Times New Roman" w:hAnsi="Times New Roman"/>
                  <w:lang w:eastAsia="x-none"/>
                </w:rPr>
                <w:t>)</w:t>
              </w:r>
            </w:ins>
          </w:p>
        </w:tc>
      </w:tr>
      <w:tr w:rsidR="0066466F" w:rsidRPr="00EF7016" w14:paraId="41576758" w14:textId="77777777" w:rsidTr="00F83627">
        <w:trPr>
          <w:trHeight w:val="1041"/>
        </w:trPr>
        <w:tc>
          <w:tcPr>
            <w:tcW w:w="1440" w:type="dxa"/>
            <w:tcBorders>
              <w:top w:val="nil"/>
              <w:left w:val="nil"/>
              <w:bottom w:val="nil"/>
              <w:right w:val="nil"/>
            </w:tcBorders>
          </w:tcPr>
          <w:p w14:paraId="61D15BB4" w14:textId="77777777" w:rsidR="0066466F" w:rsidRPr="00EF7016" w:rsidRDefault="0066466F" w:rsidP="0066466F">
            <w:pPr>
              <w:spacing w:line="480" w:lineRule="auto"/>
              <w:contextualSpacing/>
              <w:rPr>
                <w:rFonts w:ascii="Times New Roman" w:hAnsi="Times New Roman"/>
                <w:lang w:eastAsia="x-none"/>
              </w:rPr>
            </w:pPr>
            <w:commentRangeStart w:id="444"/>
            <w:r>
              <w:rPr>
                <w:rFonts w:ascii="Times New Roman" w:hAnsi="Times New Roman"/>
                <w:lang w:eastAsia="x-none"/>
              </w:rPr>
              <w:t>Novelt</w:t>
            </w:r>
            <w:commentRangeEnd w:id="444"/>
            <w:r w:rsidR="0029508F">
              <w:rPr>
                <w:rStyle w:val="CommentReference"/>
                <w:rFonts w:asciiTheme="minorHAnsi" w:eastAsiaTheme="minorHAnsi" w:hAnsiTheme="minorHAnsi" w:cstheme="minorBidi"/>
              </w:rPr>
              <w:commentReference w:id="444"/>
            </w:r>
            <w:r>
              <w:rPr>
                <w:rFonts w:ascii="Times New Roman" w:hAnsi="Times New Roman"/>
                <w:lang w:eastAsia="x-none"/>
              </w:rPr>
              <w:t xml:space="preserve">y </w:t>
            </w:r>
          </w:p>
        </w:tc>
        <w:tc>
          <w:tcPr>
            <w:tcW w:w="1666" w:type="dxa"/>
            <w:tcBorders>
              <w:top w:val="nil"/>
              <w:left w:val="nil"/>
              <w:bottom w:val="nil"/>
              <w:right w:val="nil"/>
            </w:tcBorders>
          </w:tcPr>
          <w:p w14:paraId="25F1D46E" w14:textId="77777777" w:rsidR="0066466F" w:rsidRDefault="0066466F" w:rsidP="0066466F">
            <w:pPr>
              <w:spacing w:line="480" w:lineRule="auto"/>
              <w:contextualSpacing/>
              <w:rPr>
                <w:ins w:id="445" w:author="Shinichi Nakagawa" w:date="2022-11-14T18:47:00Z"/>
                <w:rFonts w:ascii="Times New Roman" w:hAnsi="Times New Roman"/>
                <w:lang w:eastAsia="x-none"/>
              </w:rPr>
            </w:pPr>
            <w:ins w:id="446" w:author="Shinichi Nakagawa" w:date="2022-11-14T18:47:00Z">
              <w:r w:rsidRPr="0066466F">
                <w:rPr>
                  <w:rFonts w:ascii="Times New Roman" w:hAnsi="Times New Roman"/>
                  <w:lang w:eastAsia="x-none"/>
                </w:rPr>
                <w:t>0.497</w:t>
              </w:r>
            </w:ins>
          </w:p>
          <w:p w14:paraId="37B7F244" w14:textId="13060995" w:rsidR="0066466F" w:rsidRPr="00EF7016" w:rsidRDefault="0066466F" w:rsidP="0066466F">
            <w:pPr>
              <w:spacing w:line="480" w:lineRule="auto"/>
              <w:contextualSpacing/>
              <w:rPr>
                <w:rFonts w:ascii="Times New Roman" w:hAnsi="Times New Roman"/>
                <w:lang w:eastAsia="x-none"/>
              </w:rPr>
            </w:pPr>
            <w:ins w:id="447" w:author="Shinichi Nakagawa" w:date="2022-11-14T18:47:00Z">
              <w:r>
                <w:rPr>
                  <w:rFonts w:ascii="Times New Roman" w:hAnsi="Times New Roman"/>
                  <w:lang w:eastAsia="x-none"/>
                </w:rPr>
                <w:t>(</w:t>
              </w:r>
              <w:r w:rsidRPr="0066466F">
                <w:rPr>
                  <w:rFonts w:ascii="Times New Roman" w:hAnsi="Times New Roman"/>
                  <w:lang w:eastAsia="x-none"/>
                </w:rPr>
                <w:t>0.363, 0.605</w:t>
              </w:r>
              <w:r>
                <w:rPr>
                  <w:rFonts w:ascii="Times New Roman" w:hAnsi="Times New Roman"/>
                  <w:lang w:eastAsia="x-none"/>
                </w:rPr>
                <w:t>)</w:t>
              </w:r>
            </w:ins>
          </w:p>
        </w:tc>
        <w:tc>
          <w:tcPr>
            <w:tcW w:w="1572" w:type="dxa"/>
            <w:tcBorders>
              <w:top w:val="nil"/>
              <w:left w:val="nil"/>
              <w:bottom w:val="nil"/>
              <w:right w:val="nil"/>
            </w:tcBorders>
          </w:tcPr>
          <w:p w14:paraId="0A69AACA" w14:textId="77777777" w:rsidR="0066466F" w:rsidRDefault="0029508F" w:rsidP="0066466F">
            <w:pPr>
              <w:spacing w:line="480" w:lineRule="auto"/>
              <w:ind w:right="-105"/>
              <w:contextualSpacing/>
              <w:rPr>
                <w:ins w:id="448" w:author="Shinichi Nakagawa" w:date="2022-11-14T18:47:00Z"/>
                <w:rFonts w:ascii="Times New Roman" w:hAnsi="Times New Roman"/>
                <w:lang w:eastAsia="x-none"/>
              </w:rPr>
            </w:pPr>
            <w:ins w:id="449" w:author="Shinichi Nakagawa" w:date="2022-11-14T18:47:00Z">
              <w:r w:rsidRPr="0029508F">
                <w:rPr>
                  <w:rFonts w:ascii="Times New Roman" w:hAnsi="Times New Roman"/>
                  <w:lang w:eastAsia="x-none"/>
                </w:rPr>
                <w:t>0.568</w:t>
              </w:r>
            </w:ins>
          </w:p>
          <w:p w14:paraId="26D5E76E" w14:textId="49B7D18A" w:rsidR="0029508F" w:rsidRPr="00EF7016" w:rsidRDefault="0029508F" w:rsidP="0066466F">
            <w:pPr>
              <w:spacing w:line="480" w:lineRule="auto"/>
              <w:ind w:right="-105"/>
              <w:contextualSpacing/>
              <w:rPr>
                <w:rFonts w:ascii="Times New Roman" w:hAnsi="Times New Roman"/>
                <w:lang w:eastAsia="x-none"/>
              </w:rPr>
              <w:pPrChange w:id="450" w:author="Shinichi Nakagawa" w:date="2022-11-14T18:45:00Z">
                <w:pPr>
                  <w:spacing w:line="480" w:lineRule="auto"/>
                  <w:contextualSpacing/>
                </w:pPr>
              </w:pPrChange>
            </w:pPr>
            <w:ins w:id="451" w:author="Shinichi Nakagawa" w:date="2022-11-14T18:47:00Z">
              <w:r>
                <w:rPr>
                  <w:rFonts w:ascii="Times New Roman" w:hAnsi="Times New Roman"/>
                  <w:lang w:eastAsia="x-none"/>
                </w:rPr>
                <w:t>(</w:t>
              </w:r>
              <w:r w:rsidRPr="0029508F">
                <w:rPr>
                  <w:rFonts w:ascii="Times New Roman" w:hAnsi="Times New Roman"/>
                  <w:lang w:eastAsia="x-none"/>
                </w:rPr>
                <w:t>0.39</w:t>
              </w:r>
            </w:ins>
            <w:ins w:id="452" w:author="Shinichi Nakagawa" w:date="2022-11-14T18:48:00Z">
              <w:r>
                <w:rPr>
                  <w:rFonts w:ascii="Times New Roman" w:hAnsi="Times New Roman"/>
                  <w:lang w:eastAsia="x-none"/>
                </w:rPr>
                <w:t>0</w:t>
              </w:r>
            </w:ins>
            <w:ins w:id="453" w:author="Shinichi Nakagawa" w:date="2022-11-14T18:47:00Z">
              <w:r w:rsidRPr="0029508F">
                <w:rPr>
                  <w:rFonts w:ascii="Times New Roman" w:hAnsi="Times New Roman"/>
                  <w:lang w:eastAsia="x-none"/>
                </w:rPr>
                <w:t>, 0.703</w:t>
              </w:r>
              <w:r>
                <w:rPr>
                  <w:rFonts w:ascii="Times New Roman" w:hAnsi="Times New Roman"/>
                  <w:lang w:eastAsia="x-none"/>
                </w:rPr>
                <w:t>)</w:t>
              </w:r>
            </w:ins>
          </w:p>
        </w:tc>
        <w:tc>
          <w:tcPr>
            <w:tcW w:w="1635" w:type="dxa"/>
            <w:tcBorders>
              <w:top w:val="nil"/>
              <w:left w:val="nil"/>
              <w:bottom w:val="nil"/>
              <w:right w:val="nil"/>
            </w:tcBorders>
          </w:tcPr>
          <w:p w14:paraId="28F6DC2F" w14:textId="77777777" w:rsidR="0066466F" w:rsidRDefault="0029508F" w:rsidP="0066466F">
            <w:pPr>
              <w:spacing w:line="480" w:lineRule="auto"/>
              <w:contextualSpacing/>
              <w:rPr>
                <w:ins w:id="454" w:author="Shinichi Nakagawa" w:date="2022-11-14T18:48:00Z"/>
                <w:rFonts w:ascii="Times New Roman" w:hAnsi="Times New Roman"/>
                <w:lang w:eastAsia="x-none"/>
              </w:rPr>
            </w:pPr>
            <w:ins w:id="455" w:author="Shinichi Nakagawa" w:date="2022-11-14T18:48:00Z">
              <w:r w:rsidRPr="0029508F">
                <w:rPr>
                  <w:rFonts w:ascii="Times New Roman" w:hAnsi="Times New Roman"/>
                  <w:lang w:eastAsia="x-none"/>
                </w:rPr>
                <w:t>0.405</w:t>
              </w:r>
            </w:ins>
          </w:p>
          <w:p w14:paraId="771C40CC" w14:textId="50A1523F" w:rsidR="0029508F" w:rsidRPr="00EF7016" w:rsidRDefault="0029508F" w:rsidP="0066466F">
            <w:pPr>
              <w:spacing w:line="480" w:lineRule="auto"/>
              <w:contextualSpacing/>
              <w:rPr>
                <w:rFonts w:ascii="Times New Roman" w:hAnsi="Times New Roman"/>
                <w:lang w:eastAsia="x-none"/>
              </w:rPr>
            </w:pPr>
            <w:ins w:id="456" w:author="Shinichi Nakagawa" w:date="2022-11-14T18:48:00Z">
              <w:r>
                <w:rPr>
                  <w:rFonts w:ascii="Times New Roman" w:hAnsi="Times New Roman"/>
                  <w:lang w:eastAsia="x-none"/>
                </w:rPr>
                <w:t>(</w:t>
              </w:r>
              <w:r w:rsidRPr="0029508F">
                <w:rPr>
                  <w:rFonts w:ascii="Times New Roman" w:hAnsi="Times New Roman"/>
                  <w:lang w:eastAsia="x-none"/>
                </w:rPr>
                <w:t>0.21</w:t>
              </w:r>
              <w:r>
                <w:rPr>
                  <w:rFonts w:ascii="Times New Roman" w:hAnsi="Times New Roman"/>
                  <w:lang w:eastAsia="x-none"/>
                </w:rPr>
                <w:t>0</w:t>
              </w:r>
              <w:r w:rsidRPr="0029508F">
                <w:rPr>
                  <w:rFonts w:ascii="Times New Roman" w:hAnsi="Times New Roman"/>
                  <w:lang w:eastAsia="x-none"/>
                </w:rPr>
                <w:t>, 0.571</w:t>
              </w:r>
              <w:r>
                <w:rPr>
                  <w:rFonts w:ascii="Times New Roman" w:hAnsi="Times New Roman"/>
                  <w:lang w:eastAsia="x-none"/>
                </w:rPr>
                <w:t>)</w:t>
              </w:r>
            </w:ins>
          </w:p>
        </w:tc>
        <w:tc>
          <w:tcPr>
            <w:tcW w:w="1909" w:type="dxa"/>
            <w:tcBorders>
              <w:top w:val="nil"/>
              <w:left w:val="nil"/>
              <w:bottom w:val="nil"/>
              <w:right w:val="nil"/>
            </w:tcBorders>
          </w:tcPr>
          <w:p w14:paraId="6A0C11B9" w14:textId="77777777" w:rsidR="0066466F" w:rsidRDefault="0066466F" w:rsidP="0066466F">
            <w:pPr>
              <w:spacing w:line="480" w:lineRule="auto"/>
              <w:contextualSpacing/>
              <w:rPr>
                <w:ins w:id="457" w:author="Shinichi Nakagawa" w:date="2022-11-14T18:41:00Z"/>
                <w:rFonts w:ascii="Times New Roman" w:hAnsi="Times New Roman"/>
                <w:lang w:eastAsia="x-none"/>
              </w:rPr>
            </w:pPr>
            <w:ins w:id="458" w:author="Shinichi Nakagawa" w:date="2022-11-14T18:41:00Z">
              <w:r w:rsidRPr="00FB5F91">
                <w:rPr>
                  <w:rFonts w:ascii="Times New Roman" w:hAnsi="Times New Roman"/>
                  <w:lang w:eastAsia="x-none"/>
                </w:rPr>
                <w:t>-0.162</w:t>
              </w:r>
            </w:ins>
          </w:p>
          <w:p w14:paraId="11EECA26" w14:textId="6C789244" w:rsidR="0066466F" w:rsidRPr="00EF7016" w:rsidRDefault="0066466F" w:rsidP="0066466F">
            <w:pPr>
              <w:spacing w:line="480" w:lineRule="auto"/>
              <w:contextualSpacing/>
              <w:rPr>
                <w:rFonts w:ascii="Times New Roman" w:hAnsi="Times New Roman"/>
                <w:lang w:eastAsia="x-none"/>
              </w:rPr>
            </w:pPr>
            <w:ins w:id="459" w:author="Shinichi Nakagawa" w:date="2022-11-14T18:41:00Z">
              <w:r>
                <w:rPr>
                  <w:rFonts w:ascii="Times New Roman" w:hAnsi="Times New Roman"/>
                  <w:lang w:eastAsia="x-none"/>
                </w:rPr>
                <w:t>(</w:t>
              </w:r>
              <w:r w:rsidRPr="00FB5F91">
                <w:rPr>
                  <w:rFonts w:ascii="Times New Roman" w:hAnsi="Times New Roman"/>
                  <w:lang w:eastAsia="x-none"/>
                </w:rPr>
                <w:t>-0.403</w:t>
              </w:r>
              <w:r>
                <w:rPr>
                  <w:rFonts w:ascii="Times New Roman" w:hAnsi="Times New Roman"/>
                  <w:lang w:eastAsia="x-none"/>
                </w:rPr>
                <w:t xml:space="preserve">, </w:t>
              </w:r>
              <w:r w:rsidRPr="00FB5F91">
                <w:rPr>
                  <w:rFonts w:ascii="Times New Roman" w:hAnsi="Times New Roman"/>
                  <w:lang w:eastAsia="x-none"/>
                </w:rPr>
                <w:t>0.082</w:t>
              </w:r>
              <w:r>
                <w:rPr>
                  <w:rFonts w:ascii="Times New Roman" w:hAnsi="Times New Roman"/>
                  <w:lang w:eastAsia="x-none"/>
                </w:rPr>
                <w:t>)</w:t>
              </w:r>
            </w:ins>
          </w:p>
        </w:tc>
        <w:tc>
          <w:tcPr>
            <w:tcW w:w="1842" w:type="dxa"/>
            <w:tcBorders>
              <w:top w:val="nil"/>
              <w:left w:val="nil"/>
              <w:bottom w:val="nil"/>
              <w:right w:val="nil"/>
            </w:tcBorders>
          </w:tcPr>
          <w:p w14:paraId="2C93F9F9" w14:textId="3502A878" w:rsidR="00CC586D" w:rsidRDefault="00CC586D" w:rsidP="0066466F">
            <w:pPr>
              <w:spacing w:line="480" w:lineRule="auto"/>
              <w:contextualSpacing/>
              <w:rPr>
                <w:ins w:id="460" w:author="Shinichi Nakagawa" w:date="2022-11-14T18:10:00Z"/>
                <w:rFonts w:ascii="Times New Roman" w:hAnsi="Times New Roman"/>
                <w:lang w:eastAsia="x-none"/>
              </w:rPr>
            </w:pPr>
            <w:ins w:id="461" w:author="Shinichi Nakagawa" w:date="2022-11-14T19:13:00Z">
              <w:r w:rsidRPr="00CC586D">
                <w:rPr>
                  <w:rFonts w:ascii="Times New Roman" w:hAnsi="Times New Roman"/>
                  <w:lang w:eastAsia="x-none"/>
                </w:rPr>
                <w:t>0.636</w:t>
              </w:r>
            </w:ins>
          </w:p>
          <w:p w14:paraId="10CDC6FC" w14:textId="022D67F7" w:rsidR="0066466F" w:rsidRPr="00EF7016" w:rsidRDefault="0066466F" w:rsidP="0066466F">
            <w:pPr>
              <w:spacing w:line="480" w:lineRule="auto"/>
              <w:contextualSpacing/>
              <w:rPr>
                <w:rFonts w:ascii="Times New Roman" w:hAnsi="Times New Roman"/>
                <w:lang w:eastAsia="x-none"/>
              </w:rPr>
            </w:pPr>
            <w:ins w:id="462" w:author="Shinichi Nakagawa" w:date="2022-11-14T18:10:00Z">
              <w:r>
                <w:rPr>
                  <w:rFonts w:ascii="Times New Roman" w:hAnsi="Times New Roman"/>
                  <w:lang w:eastAsia="x-none"/>
                </w:rPr>
                <w:t>(</w:t>
              </w:r>
            </w:ins>
            <w:ins w:id="463" w:author="Shinichi Nakagawa" w:date="2022-11-14T19:14:00Z">
              <w:r w:rsidR="00CC586D" w:rsidRPr="00CC586D">
                <w:rPr>
                  <w:rFonts w:ascii="Times New Roman" w:hAnsi="Times New Roman"/>
                  <w:lang w:eastAsia="x-none"/>
                </w:rPr>
                <w:t>0.324</w:t>
              </w:r>
              <w:r w:rsidR="00CC586D">
                <w:rPr>
                  <w:rFonts w:ascii="Times New Roman" w:hAnsi="Times New Roman"/>
                  <w:lang w:eastAsia="x-none"/>
                </w:rPr>
                <w:t>,</w:t>
              </w:r>
              <w:r w:rsidR="00CC586D" w:rsidRPr="00CC586D">
                <w:rPr>
                  <w:rFonts w:ascii="Times New Roman" w:hAnsi="Times New Roman"/>
                  <w:lang w:eastAsia="x-none"/>
                </w:rPr>
                <w:t xml:space="preserve"> 0.856</w:t>
              </w:r>
            </w:ins>
            <w:ins w:id="464" w:author="Shinichi Nakagawa" w:date="2022-11-14T18:10:00Z">
              <w:r>
                <w:rPr>
                  <w:rFonts w:ascii="Times New Roman" w:hAnsi="Times New Roman"/>
                  <w:lang w:eastAsia="x-none"/>
                </w:rPr>
                <w:t>)</w:t>
              </w:r>
            </w:ins>
          </w:p>
        </w:tc>
      </w:tr>
      <w:tr w:rsidR="0066466F" w:rsidRPr="00EF7016" w14:paraId="26438ADD" w14:textId="77777777" w:rsidTr="00F83627">
        <w:trPr>
          <w:trHeight w:val="1041"/>
        </w:trPr>
        <w:tc>
          <w:tcPr>
            <w:tcW w:w="1440" w:type="dxa"/>
            <w:tcBorders>
              <w:top w:val="nil"/>
              <w:left w:val="nil"/>
              <w:bottom w:val="nil"/>
              <w:right w:val="nil"/>
            </w:tcBorders>
          </w:tcPr>
          <w:p w14:paraId="512484D7" w14:textId="77777777" w:rsidR="0066466F" w:rsidRPr="00EF7016" w:rsidRDefault="0066466F" w:rsidP="0066466F">
            <w:pPr>
              <w:spacing w:line="480" w:lineRule="auto"/>
              <w:contextualSpacing/>
              <w:rPr>
                <w:rFonts w:ascii="Times New Roman" w:hAnsi="Times New Roman"/>
                <w:lang w:eastAsia="x-none"/>
              </w:rPr>
            </w:pPr>
            <w:r>
              <w:rPr>
                <w:rFonts w:ascii="Times New Roman" w:hAnsi="Times New Roman"/>
                <w:lang w:eastAsia="x-none"/>
              </w:rPr>
              <w:t>Emergence</w:t>
            </w:r>
          </w:p>
        </w:tc>
        <w:tc>
          <w:tcPr>
            <w:tcW w:w="1666" w:type="dxa"/>
            <w:tcBorders>
              <w:top w:val="nil"/>
              <w:left w:val="nil"/>
              <w:bottom w:val="nil"/>
              <w:right w:val="nil"/>
            </w:tcBorders>
          </w:tcPr>
          <w:p w14:paraId="093C91E8" w14:textId="77777777" w:rsidR="0066466F" w:rsidRDefault="0029508F" w:rsidP="0066466F">
            <w:pPr>
              <w:spacing w:line="480" w:lineRule="auto"/>
              <w:contextualSpacing/>
              <w:rPr>
                <w:ins w:id="465" w:author="Shinichi Nakagawa" w:date="2022-11-14T18:49:00Z"/>
                <w:rFonts w:ascii="Times New Roman" w:hAnsi="Times New Roman"/>
                <w:lang w:eastAsia="x-none"/>
              </w:rPr>
            </w:pPr>
            <w:ins w:id="466" w:author="Shinichi Nakagawa" w:date="2022-11-14T18:49:00Z">
              <w:r w:rsidRPr="0029508F">
                <w:rPr>
                  <w:rFonts w:ascii="Times New Roman" w:hAnsi="Times New Roman"/>
                  <w:lang w:eastAsia="x-none"/>
                </w:rPr>
                <w:t>0.298</w:t>
              </w:r>
            </w:ins>
          </w:p>
          <w:p w14:paraId="01091F33" w14:textId="2CEA9350" w:rsidR="0029508F" w:rsidRPr="00EF7016" w:rsidRDefault="0029508F" w:rsidP="0066466F">
            <w:pPr>
              <w:spacing w:line="480" w:lineRule="auto"/>
              <w:contextualSpacing/>
              <w:rPr>
                <w:rFonts w:ascii="Times New Roman" w:hAnsi="Times New Roman"/>
                <w:lang w:eastAsia="x-none"/>
              </w:rPr>
            </w:pPr>
            <w:ins w:id="467" w:author="Shinichi Nakagawa" w:date="2022-11-14T18:49:00Z">
              <w:r>
                <w:rPr>
                  <w:rFonts w:ascii="Times New Roman" w:hAnsi="Times New Roman"/>
                  <w:lang w:eastAsia="x-none"/>
                </w:rPr>
                <w:t>(</w:t>
              </w:r>
              <w:r w:rsidRPr="0029508F">
                <w:rPr>
                  <w:rFonts w:ascii="Times New Roman" w:hAnsi="Times New Roman"/>
                  <w:lang w:eastAsia="x-none"/>
                </w:rPr>
                <w:t>0.169, 0.424</w:t>
              </w:r>
              <w:r>
                <w:rPr>
                  <w:rFonts w:ascii="Times New Roman" w:hAnsi="Times New Roman"/>
                  <w:lang w:eastAsia="x-none"/>
                </w:rPr>
                <w:t>)</w:t>
              </w:r>
            </w:ins>
          </w:p>
        </w:tc>
        <w:tc>
          <w:tcPr>
            <w:tcW w:w="1572" w:type="dxa"/>
            <w:tcBorders>
              <w:top w:val="nil"/>
              <w:left w:val="nil"/>
              <w:bottom w:val="nil"/>
              <w:right w:val="nil"/>
            </w:tcBorders>
          </w:tcPr>
          <w:p w14:paraId="545623B5" w14:textId="77777777" w:rsidR="0066466F" w:rsidRDefault="0029508F" w:rsidP="0066466F">
            <w:pPr>
              <w:spacing w:line="480" w:lineRule="auto"/>
              <w:ind w:right="-105"/>
              <w:contextualSpacing/>
              <w:rPr>
                <w:ins w:id="468" w:author="Shinichi Nakagawa" w:date="2022-11-14T18:51:00Z"/>
                <w:rFonts w:ascii="Times New Roman" w:hAnsi="Times New Roman"/>
                <w:lang w:eastAsia="x-none"/>
              </w:rPr>
            </w:pPr>
            <w:ins w:id="469" w:author="Shinichi Nakagawa" w:date="2022-11-14T18:50:00Z">
              <w:r w:rsidRPr="0029508F">
                <w:rPr>
                  <w:rFonts w:ascii="Times New Roman" w:hAnsi="Times New Roman"/>
                  <w:lang w:eastAsia="x-none"/>
                </w:rPr>
                <w:t>0.317</w:t>
              </w:r>
            </w:ins>
          </w:p>
          <w:p w14:paraId="55FE9B01" w14:textId="14C04E45" w:rsidR="0029508F" w:rsidRPr="00EF7016" w:rsidRDefault="0029508F" w:rsidP="0066466F">
            <w:pPr>
              <w:spacing w:line="480" w:lineRule="auto"/>
              <w:ind w:right="-105"/>
              <w:contextualSpacing/>
              <w:rPr>
                <w:rFonts w:ascii="Times New Roman" w:hAnsi="Times New Roman"/>
                <w:lang w:eastAsia="x-none"/>
              </w:rPr>
              <w:pPrChange w:id="470" w:author="Shinichi Nakagawa" w:date="2022-11-14T18:45:00Z">
                <w:pPr>
                  <w:spacing w:line="480" w:lineRule="auto"/>
                  <w:contextualSpacing/>
                </w:pPr>
              </w:pPrChange>
            </w:pPr>
            <w:ins w:id="471" w:author="Shinichi Nakagawa" w:date="2022-11-14T18:51:00Z">
              <w:r>
                <w:rPr>
                  <w:rFonts w:ascii="Times New Roman" w:hAnsi="Times New Roman"/>
                  <w:lang w:eastAsia="x-none"/>
                </w:rPr>
                <w:t>(</w:t>
              </w:r>
              <w:r w:rsidRPr="0029508F">
                <w:rPr>
                  <w:rFonts w:ascii="Times New Roman" w:hAnsi="Times New Roman"/>
                  <w:lang w:eastAsia="x-none"/>
                </w:rPr>
                <w:t>0.124, 0.488</w:t>
              </w:r>
              <w:r>
                <w:rPr>
                  <w:rFonts w:ascii="Times New Roman" w:hAnsi="Times New Roman"/>
                  <w:lang w:eastAsia="x-none"/>
                </w:rPr>
                <w:t>)</w:t>
              </w:r>
            </w:ins>
          </w:p>
        </w:tc>
        <w:tc>
          <w:tcPr>
            <w:tcW w:w="1635" w:type="dxa"/>
            <w:tcBorders>
              <w:top w:val="nil"/>
              <w:left w:val="nil"/>
              <w:bottom w:val="nil"/>
              <w:right w:val="nil"/>
            </w:tcBorders>
          </w:tcPr>
          <w:p w14:paraId="2032F2BD" w14:textId="77777777" w:rsidR="0066466F" w:rsidRDefault="0029508F" w:rsidP="0066466F">
            <w:pPr>
              <w:spacing w:line="480" w:lineRule="auto"/>
              <w:contextualSpacing/>
              <w:rPr>
                <w:ins w:id="472" w:author="Shinichi Nakagawa" w:date="2022-11-14T18:51:00Z"/>
                <w:rFonts w:ascii="Times New Roman" w:hAnsi="Times New Roman"/>
              </w:rPr>
            </w:pPr>
            <w:ins w:id="473" w:author="Shinichi Nakagawa" w:date="2022-11-14T18:51:00Z">
              <w:r w:rsidRPr="0029508F">
                <w:rPr>
                  <w:rFonts w:ascii="Times New Roman" w:hAnsi="Times New Roman"/>
                </w:rPr>
                <w:t>0.303</w:t>
              </w:r>
            </w:ins>
          </w:p>
          <w:p w14:paraId="238D470A" w14:textId="36F9074D" w:rsidR="0029508F" w:rsidRPr="00EF7016" w:rsidRDefault="0029508F" w:rsidP="0066466F">
            <w:pPr>
              <w:spacing w:line="480" w:lineRule="auto"/>
              <w:contextualSpacing/>
              <w:rPr>
                <w:rFonts w:ascii="Times New Roman" w:hAnsi="Times New Roman"/>
              </w:rPr>
            </w:pPr>
            <w:ins w:id="474" w:author="Shinichi Nakagawa" w:date="2022-11-14T18:51:00Z">
              <w:r>
                <w:rPr>
                  <w:rFonts w:ascii="Times New Roman" w:hAnsi="Times New Roman"/>
                </w:rPr>
                <w:t>(</w:t>
              </w:r>
              <w:r w:rsidRPr="0029508F">
                <w:rPr>
                  <w:rFonts w:ascii="Times New Roman" w:hAnsi="Times New Roman"/>
                </w:rPr>
                <w:t>0.118, 0.478</w:t>
              </w:r>
              <w:r>
                <w:rPr>
                  <w:rFonts w:ascii="Times New Roman" w:hAnsi="Times New Roman"/>
                </w:rPr>
                <w:t>)</w:t>
              </w:r>
            </w:ins>
          </w:p>
        </w:tc>
        <w:tc>
          <w:tcPr>
            <w:tcW w:w="1909" w:type="dxa"/>
            <w:tcBorders>
              <w:top w:val="nil"/>
              <w:left w:val="nil"/>
              <w:bottom w:val="nil"/>
              <w:right w:val="nil"/>
            </w:tcBorders>
          </w:tcPr>
          <w:p w14:paraId="7BC54485" w14:textId="77777777" w:rsidR="0066466F" w:rsidRDefault="0066466F" w:rsidP="0066466F">
            <w:pPr>
              <w:spacing w:line="480" w:lineRule="auto"/>
              <w:contextualSpacing/>
              <w:rPr>
                <w:ins w:id="475" w:author="Shinichi Nakagawa" w:date="2022-11-14T18:41:00Z"/>
                <w:rFonts w:ascii="Times New Roman" w:hAnsi="Times New Roman"/>
              </w:rPr>
            </w:pPr>
            <w:ins w:id="476" w:author="Shinichi Nakagawa" w:date="2022-11-14T18:41:00Z">
              <w:r w:rsidRPr="00FB5F91">
                <w:rPr>
                  <w:rFonts w:ascii="Times New Roman" w:hAnsi="Times New Roman"/>
                </w:rPr>
                <w:t>-0.015</w:t>
              </w:r>
            </w:ins>
          </w:p>
          <w:p w14:paraId="7DEB091F" w14:textId="05C9A494" w:rsidR="0066466F" w:rsidRPr="00EF7016" w:rsidRDefault="0066466F" w:rsidP="0066466F">
            <w:pPr>
              <w:spacing w:line="480" w:lineRule="auto"/>
              <w:contextualSpacing/>
              <w:rPr>
                <w:rFonts w:ascii="Times New Roman" w:hAnsi="Times New Roman"/>
              </w:rPr>
            </w:pPr>
            <w:ins w:id="477" w:author="Shinichi Nakagawa" w:date="2022-11-14T18:41:00Z">
              <w:r>
                <w:rPr>
                  <w:rFonts w:ascii="Times New Roman" w:hAnsi="Times New Roman"/>
                </w:rPr>
                <w:t>(</w:t>
              </w:r>
              <w:r w:rsidRPr="00FB5F91">
                <w:rPr>
                  <w:rFonts w:ascii="Times New Roman" w:hAnsi="Times New Roman"/>
                </w:rPr>
                <w:t>-0.269</w:t>
              </w:r>
              <w:r>
                <w:rPr>
                  <w:rFonts w:ascii="Times New Roman" w:hAnsi="Times New Roman"/>
                </w:rPr>
                <w:t xml:space="preserve">, </w:t>
              </w:r>
            </w:ins>
            <w:ins w:id="478" w:author="Shinichi Nakagawa" w:date="2022-11-14T18:42:00Z">
              <w:r w:rsidRPr="00FB5F91">
                <w:rPr>
                  <w:rFonts w:ascii="Times New Roman" w:hAnsi="Times New Roman"/>
                </w:rPr>
                <w:t>0.247</w:t>
              </w:r>
            </w:ins>
            <w:ins w:id="479" w:author="Shinichi Nakagawa" w:date="2022-11-14T18:41:00Z">
              <w:r>
                <w:rPr>
                  <w:rFonts w:ascii="Times New Roman" w:hAnsi="Times New Roman"/>
                </w:rPr>
                <w:t>)</w:t>
              </w:r>
            </w:ins>
          </w:p>
        </w:tc>
        <w:tc>
          <w:tcPr>
            <w:tcW w:w="1842" w:type="dxa"/>
            <w:tcBorders>
              <w:top w:val="nil"/>
              <w:left w:val="nil"/>
              <w:bottom w:val="nil"/>
              <w:right w:val="nil"/>
            </w:tcBorders>
          </w:tcPr>
          <w:p w14:paraId="38A8ACB2" w14:textId="77777777" w:rsidR="00CC586D" w:rsidRDefault="00CC586D" w:rsidP="0066466F">
            <w:pPr>
              <w:spacing w:line="480" w:lineRule="auto"/>
              <w:contextualSpacing/>
              <w:rPr>
                <w:ins w:id="480" w:author="Shinichi Nakagawa" w:date="2022-11-14T19:14:00Z"/>
                <w:rFonts w:ascii="Times New Roman" w:hAnsi="Times New Roman"/>
                <w:lang w:eastAsia="x-none"/>
              </w:rPr>
            </w:pPr>
            <w:ins w:id="481" w:author="Shinichi Nakagawa" w:date="2022-11-14T19:14:00Z">
              <w:r w:rsidRPr="00CC586D">
                <w:rPr>
                  <w:rFonts w:ascii="Times New Roman" w:hAnsi="Times New Roman"/>
                  <w:lang w:eastAsia="x-none"/>
                </w:rPr>
                <w:t>0.754</w:t>
              </w:r>
              <w:r w:rsidRPr="00CC586D">
                <w:rPr>
                  <w:rFonts w:ascii="Times New Roman" w:hAnsi="Times New Roman"/>
                  <w:lang w:eastAsia="x-none"/>
                </w:rPr>
                <w:t xml:space="preserve"> </w:t>
              </w:r>
            </w:ins>
          </w:p>
          <w:p w14:paraId="3CC9D6D5" w14:textId="78FE9195" w:rsidR="0066466F" w:rsidRPr="00EF7016" w:rsidDel="00DE6716" w:rsidRDefault="0066466F" w:rsidP="0066466F">
            <w:pPr>
              <w:spacing w:line="480" w:lineRule="auto"/>
              <w:contextualSpacing/>
              <w:rPr>
                <w:rFonts w:ascii="Times New Roman" w:hAnsi="Times New Roman"/>
              </w:rPr>
            </w:pPr>
            <w:ins w:id="482" w:author="Shinichi Nakagawa" w:date="2022-11-14T18:10:00Z">
              <w:r>
                <w:rPr>
                  <w:rFonts w:ascii="Times New Roman" w:hAnsi="Times New Roman"/>
                  <w:lang w:eastAsia="x-none"/>
                </w:rPr>
                <w:t>(</w:t>
              </w:r>
            </w:ins>
            <w:ins w:id="483" w:author="Shinichi Nakagawa" w:date="2022-11-14T19:15:00Z">
              <w:r w:rsidR="00CC586D" w:rsidRPr="00CC586D">
                <w:rPr>
                  <w:rFonts w:ascii="Times New Roman" w:hAnsi="Times New Roman"/>
                  <w:lang w:eastAsia="x-none"/>
                </w:rPr>
                <w:t>0.533</w:t>
              </w:r>
              <w:r w:rsidR="00CC586D">
                <w:rPr>
                  <w:rFonts w:ascii="Times New Roman" w:hAnsi="Times New Roman"/>
                  <w:lang w:eastAsia="x-none"/>
                </w:rPr>
                <w:t>,</w:t>
              </w:r>
              <w:r w:rsidR="00CC586D" w:rsidRPr="00CC586D">
                <w:rPr>
                  <w:rFonts w:ascii="Times New Roman" w:hAnsi="Times New Roman"/>
                  <w:lang w:eastAsia="x-none"/>
                </w:rPr>
                <w:t xml:space="preserve"> 0.967</w:t>
              </w:r>
            </w:ins>
            <w:ins w:id="484" w:author="Shinichi Nakagawa" w:date="2022-11-14T18:10:00Z">
              <w:r>
                <w:rPr>
                  <w:rFonts w:ascii="Times New Roman" w:hAnsi="Times New Roman"/>
                  <w:lang w:eastAsia="x-none"/>
                </w:rPr>
                <w:t>)</w:t>
              </w:r>
            </w:ins>
          </w:p>
        </w:tc>
      </w:tr>
      <w:tr w:rsidR="0066466F" w:rsidRPr="00EB72DA" w14:paraId="3D8068EB" w14:textId="77777777" w:rsidTr="00F83627">
        <w:trPr>
          <w:trHeight w:val="289"/>
        </w:trPr>
        <w:tc>
          <w:tcPr>
            <w:tcW w:w="1440" w:type="dxa"/>
            <w:tcBorders>
              <w:top w:val="nil"/>
              <w:left w:val="nil"/>
              <w:bottom w:val="single" w:sz="8" w:space="0" w:color="000000"/>
              <w:right w:val="nil"/>
            </w:tcBorders>
          </w:tcPr>
          <w:p w14:paraId="0832FFD4" w14:textId="77777777" w:rsidR="0066466F" w:rsidRPr="00EB72DA" w:rsidRDefault="0066466F" w:rsidP="0066466F">
            <w:pPr>
              <w:spacing w:line="480" w:lineRule="auto"/>
              <w:contextualSpacing/>
              <w:rPr>
                <w:rFonts w:ascii="Times New Roman" w:hAnsi="Times New Roman"/>
                <w:sz w:val="10"/>
                <w:szCs w:val="10"/>
                <w:lang w:eastAsia="x-none"/>
              </w:rPr>
            </w:pPr>
          </w:p>
        </w:tc>
        <w:tc>
          <w:tcPr>
            <w:tcW w:w="1666" w:type="dxa"/>
            <w:tcBorders>
              <w:top w:val="nil"/>
              <w:left w:val="nil"/>
              <w:bottom w:val="single" w:sz="8" w:space="0" w:color="000000"/>
              <w:right w:val="nil"/>
            </w:tcBorders>
          </w:tcPr>
          <w:p w14:paraId="278D1CB1" w14:textId="77777777" w:rsidR="0066466F" w:rsidRPr="00EB72DA" w:rsidRDefault="0066466F" w:rsidP="0066466F">
            <w:pPr>
              <w:spacing w:line="480" w:lineRule="auto"/>
              <w:contextualSpacing/>
              <w:rPr>
                <w:rFonts w:ascii="Times New Roman" w:hAnsi="Times New Roman"/>
                <w:sz w:val="10"/>
                <w:szCs w:val="10"/>
                <w:lang w:eastAsia="x-none"/>
              </w:rPr>
            </w:pPr>
          </w:p>
        </w:tc>
        <w:tc>
          <w:tcPr>
            <w:tcW w:w="1572" w:type="dxa"/>
            <w:tcBorders>
              <w:top w:val="nil"/>
              <w:left w:val="nil"/>
              <w:bottom w:val="single" w:sz="8" w:space="0" w:color="000000"/>
              <w:right w:val="nil"/>
            </w:tcBorders>
          </w:tcPr>
          <w:p w14:paraId="6B928060" w14:textId="77777777" w:rsidR="0066466F" w:rsidRPr="00EB72DA" w:rsidRDefault="0066466F" w:rsidP="0066466F">
            <w:pPr>
              <w:spacing w:line="480" w:lineRule="auto"/>
              <w:contextualSpacing/>
              <w:rPr>
                <w:rFonts w:ascii="Times New Roman" w:hAnsi="Times New Roman"/>
                <w:sz w:val="10"/>
                <w:szCs w:val="10"/>
                <w:lang w:eastAsia="x-none"/>
              </w:rPr>
            </w:pPr>
          </w:p>
        </w:tc>
        <w:tc>
          <w:tcPr>
            <w:tcW w:w="1635" w:type="dxa"/>
            <w:tcBorders>
              <w:top w:val="nil"/>
              <w:left w:val="nil"/>
              <w:bottom w:val="single" w:sz="8" w:space="0" w:color="000000"/>
              <w:right w:val="nil"/>
            </w:tcBorders>
          </w:tcPr>
          <w:p w14:paraId="6E53C70D" w14:textId="77777777" w:rsidR="0066466F" w:rsidRPr="00EB72DA" w:rsidRDefault="0066466F" w:rsidP="0066466F">
            <w:pPr>
              <w:spacing w:line="480" w:lineRule="auto"/>
              <w:contextualSpacing/>
              <w:rPr>
                <w:rFonts w:ascii="Times New Roman" w:hAnsi="Times New Roman"/>
                <w:sz w:val="10"/>
                <w:szCs w:val="10"/>
                <w:lang w:eastAsia="x-none"/>
              </w:rPr>
            </w:pPr>
          </w:p>
        </w:tc>
        <w:tc>
          <w:tcPr>
            <w:tcW w:w="1909" w:type="dxa"/>
            <w:tcBorders>
              <w:top w:val="nil"/>
              <w:left w:val="nil"/>
              <w:bottom w:val="single" w:sz="8" w:space="0" w:color="000000"/>
              <w:right w:val="nil"/>
            </w:tcBorders>
          </w:tcPr>
          <w:p w14:paraId="1F083862" w14:textId="77777777" w:rsidR="0066466F" w:rsidRPr="00EB72DA" w:rsidRDefault="0066466F" w:rsidP="0066466F">
            <w:pPr>
              <w:spacing w:line="480" w:lineRule="auto"/>
              <w:contextualSpacing/>
              <w:rPr>
                <w:rFonts w:ascii="Times New Roman" w:hAnsi="Times New Roman"/>
                <w:sz w:val="10"/>
                <w:szCs w:val="10"/>
                <w:lang w:eastAsia="x-none"/>
              </w:rPr>
            </w:pPr>
          </w:p>
        </w:tc>
        <w:tc>
          <w:tcPr>
            <w:tcW w:w="1842" w:type="dxa"/>
            <w:tcBorders>
              <w:top w:val="nil"/>
              <w:left w:val="nil"/>
              <w:bottom w:val="single" w:sz="8" w:space="0" w:color="000000"/>
              <w:right w:val="nil"/>
            </w:tcBorders>
            <w:shd w:val="clear" w:color="auto" w:fill="auto"/>
          </w:tcPr>
          <w:p w14:paraId="1967C86B" w14:textId="77777777" w:rsidR="0066466F" w:rsidRPr="00EB72DA" w:rsidRDefault="0066466F" w:rsidP="0066466F">
            <w:pPr>
              <w:spacing w:line="480" w:lineRule="auto"/>
              <w:contextualSpacing/>
              <w:rPr>
                <w:rFonts w:ascii="Times New Roman" w:hAnsi="Times New Roman"/>
                <w:sz w:val="10"/>
                <w:szCs w:val="10"/>
                <w:lang w:eastAsia="x-none"/>
              </w:rPr>
            </w:pPr>
          </w:p>
        </w:tc>
      </w:tr>
    </w:tbl>
    <w:p w14:paraId="1C1F46FD" w14:textId="76F3107A" w:rsidR="003B24D9" w:rsidRDefault="003B24D9" w:rsidP="00234ADA">
      <w:pPr>
        <w:spacing w:after="0" w:line="240" w:lineRule="auto"/>
        <w:ind w:left="810" w:hanging="810"/>
        <w:rPr>
          <w:ins w:id="485" w:author="Shinichi Nakagawa" w:date="2022-11-12T14:12:00Z"/>
          <w:rFonts w:ascii="Times New Roman" w:hAnsi="Times New Roman" w:cs="Times New Roman"/>
          <w:sz w:val="24"/>
          <w:szCs w:val="24"/>
        </w:rPr>
      </w:pPr>
    </w:p>
    <w:p w14:paraId="65CC1DD7" w14:textId="77777777" w:rsidR="003B24D9" w:rsidRDefault="003B24D9" w:rsidP="00234ADA">
      <w:pPr>
        <w:spacing w:after="0" w:line="240" w:lineRule="auto"/>
        <w:ind w:left="810" w:hanging="810"/>
        <w:rPr>
          <w:rFonts w:ascii="Times New Roman" w:hAnsi="Times New Roman" w:cs="Times New Roman"/>
          <w:sz w:val="24"/>
          <w:szCs w:val="24"/>
        </w:rPr>
      </w:pPr>
    </w:p>
    <w:p w14:paraId="4F54AF52" w14:textId="7ED6CA41" w:rsidR="0053136A" w:rsidRDefault="0053136A">
      <w:pPr>
        <w:rPr>
          <w:rFonts w:ascii="Times New Roman" w:hAnsi="Times New Roman" w:cs="Times New Roman"/>
          <w:sz w:val="24"/>
          <w:szCs w:val="24"/>
        </w:rPr>
      </w:pPr>
      <w:r>
        <w:rPr>
          <w:rFonts w:ascii="Times New Roman" w:hAnsi="Times New Roman" w:cs="Times New Roman"/>
          <w:sz w:val="24"/>
          <w:szCs w:val="24"/>
        </w:rPr>
        <w:br w:type="page"/>
      </w:r>
    </w:p>
    <w:p w14:paraId="4F2AAF46" w14:textId="130011D3" w:rsidR="00607639" w:rsidRDefault="00607639" w:rsidP="00234ADA">
      <w:pPr>
        <w:spacing w:after="0" w:line="240" w:lineRule="auto"/>
        <w:ind w:left="810" w:hanging="810"/>
        <w:rPr>
          <w:rFonts w:ascii="Times New Roman" w:hAnsi="Times New Roman" w:cs="Times New Roman"/>
          <w:sz w:val="24"/>
          <w:szCs w:val="24"/>
        </w:rPr>
      </w:pPr>
    </w:p>
    <w:p w14:paraId="46184EDB" w14:textId="2C45C74B" w:rsidR="0051766B" w:rsidRPr="0051766B" w:rsidRDefault="00863194" w:rsidP="0051766B">
      <w:pPr>
        <w:spacing w:after="0" w:line="240" w:lineRule="auto"/>
        <w:rPr>
          <w:rFonts w:ascii="Times New Roman" w:hAnsi="Times New Roman" w:cs="Times New Roman"/>
          <w:b/>
          <w:sz w:val="24"/>
          <w:szCs w:val="24"/>
        </w:rPr>
      </w:pPr>
      <w:r w:rsidRPr="0051766B">
        <w:rPr>
          <w:rFonts w:ascii="Times New Roman" w:hAnsi="Times New Roman" w:cs="Times New Roman"/>
          <w:sz w:val="24"/>
          <w:szCs w:val="24"/>
        </w:rPr>
        <w:t>F</w:t>
      </w:r>
      <w:r w:rsidR="0051766B" w:rsidRPr="0051766B">
        <w:rPr>
          <w:rFonts w:ascii="Times New Roman" w:hAnsi="Times New Roman" w:cs="Times New Roman"/>
          <w:sz w:val="24"/>
          <w:szCs w:val="24"/>
        </w:rPr>
        <w:t>igure 1</w:t>
      </w:r>
      <w:r w:rsidRPr="0051766B">
        <w:rPr>
          <w:rFonts w:ascii="Times New Roman" w:hAnsi="Times New Roman" w:cs="Times New Roman"/>
          <w:sz w:val="24"/>
          <w:szCs w:val="24"/>
        </w:rPr>
        <w:t>:</w:t>
      </w:r>
      <w:r w:rsidR="0051766B" w:rsidRPr="0051766B">
        <w:rPr>
          <w:rFonts w:ascii="Times New Roman" w:hAnsi="Times New Roman" w:cs="Times New Roman"/>
          <w:b/>
          <w:sz w:val="24"/>
          <w:szCs w:val="24"/>
        </w:rPr>
        <w:t xml:space="preserve"> </w:t>
      </w:r>
      <w:r w:rsidR="0051766B" w:rsidRPr="0051766B">
        <w:rPr>
          <w:rFonts w:ascii="Times New Roman" w:hAnsi="Times New Roman" w:cs="Times New Roman"/>
          <w:sz w:val="24"/>
          <w:szCs w:val="24"/>
        </w:rPr>
        <w:t>Examples of hypothetical behavioural reaction norms from exposure to high CO</w:t>
      </w:r>
      <w:r w:rsidR="0051766B" w:rsidRPr="0051766B">
        <w:rPr>
          <w:rFonts w:ascii="Times New Roman" w:hAnsi="Times New Roman" w:cs="Times New Roman"/>
          <w:sz w:val="24"/>
          <w:szCs w:val="24"/>
          <w:vertAlign w:val="subscript"/>
        </w:rPr>
        <w:t>2</w:t>
      </w:r>
      <w:r w:rsidR="0051766B" w:rsidRPr="0051766B">
        <w:rPr>
          <w:rFonts w:ascii="Times New Roman" w:hAnsi="Times New Roman" w:cs="Times New Roman"/>
          <w:sz w:val="24"/>
          <w:szCs w:val="24"/>
        </w:rPr>
        <w:t>. On average, individuals might exhibit either (A) an increase (refs) or (B) no change in a given behavioural trait</w:t>
      </w:r>
      <w:r w:rsidR="006D2F65">
        <w:rPr>
          <w:rFonts w:ascii="Times New Roman" w:hAnsi="Times New Roman" w:cs="Times New Roman"/>
          <w:sz w:val="24"/>
          <w:szCs w:val="24"/>
        </w:rPr>
        <w:t xml:space="preserve"> (</w:t>
      </w:r>
      <w:proofErr w:type="gramStart"/>
      <w:r w:rsidR="006D2F65">
        <w:rPr>
          <w:rFonts w:ascii="Times New Roman" w:hAnsi="Times New Roman" w:cs="Times New Roman"/>
          <w:sz w:val="24"/>
          <w:szCs w:val="24"/>
        </w:rPr>
        <w:t>e.g.</w:t>
      </w:r>
      <w:proofErr w:type="gramEnd"/>
      <w:r w:rsidR="006D2F65">
        <w:rPr>
          <w:rFonts w:ascii="Times New Roman" w:hAnsi="Times New Roman" w:cs="Times New Roman"/>
          <w:sz w:val="24"/>
          <w:szCs w:val="24"/>
        </w:rPr>
        <w:t xml:space="preserve"> activity, anxiety)</w:t>
      </w:r>
      <w:r w:rsidR="0051766B" w:rsidRPr="0051766B">
        <w:rPr>
          <w:rFonts w:ascii="Times New Roman" w:hAnsi="Times New Roman" w:cs="Times New Roman"/>
          <w:sz w:val="24"/>
          <w:szCs w:val="24"/>
        </w:rPr>
        <w:t>. Different combinations of individual-level responses can underpin population-level patterns, where individuals might or might not respond similarly to high CO</w:t>
      </w:r>
      <w:r w:rsidR="0051766B" w:rsidRPr="0051766B">
        <w:rPr>
          <w:rFonts w:ascii="Times New Roman" w:hAnsi="Times New Roman" w:cs="Times New Roman"/>
          <w:sz w:val="24"/>
          <w:szCs w:val="24"/>
          <w:vertAlign w:val="subscript"/>
        </w:rPr>
        <w:t>2</w:t>
      </w:r>
      <w:r w:rsidR="0051766B" w:rsidRPr="0051766B">
        <w:rPr>
          <w:rFonts w:ascii="Times New Roman" w:hAnsi="Times New Roman" w:cs="Times New Roman"/>
          <w:sz w:val="24"/>
          <w:szCs w:val="24"/>
        </w:rPr>
        <w:t xml:space="preserve"> exposure. A population-level increase in behaviour can result from (A1) all individuals increasing their behaviour or (A2-A3) some individuals exhibiting a sharp increase in behaviour and others, no change in behaviour. A lack of population-level change in behaviour can result from: (B1) the behaviour of all individuals remaining unchanged; (B2) differences in the behaviour of individuals accentuating; or (B3) no consistent changes in behaviour across </w:t>
      </w:r>
      <w:commentRangeStart w:id="486"/>
      <w:r w:rsidR="0051766B" w:rsidRPr="0051766B">
        <w:rPr>
          <w:rFonts w:ascii="Times New Roman" w:hAnsi="Times New Roman" w:cs="Times New Roman"/>
          <w:sz w:val="24"/>
          <w:szCs w:val="24"/>
        </w:rPr>
        <w:t>individuals</w:t>
      </w:r>
      <w:commentRangeEnd w:id="486"/>
      <w:r w:rsidR="00BA3FE6">
        <w:rPr>
          <w:rStyle w:val="CommentReference"/>
        </w:rPr>
        <w:commentReference w:id="486"/>
      </w:r>
      <w:r w:rsidR="0051766B" w:rsidRPr="0051766B">
        <w:rPr>
          <w:rFonts w:ascii="Times New Roman" w:hAnsi="Times New Roman" w:cs="Times New Roman"/>
          <w:sz w:val="24"/>
          <w:szCs w:val="24"/>
        </w:rPr>
        <w:t>.</w:t>
      </w:r>
    </w:p>
    <w:p w14:paraId="78829EF0" w14:textId="0A9D72EE" w:rsidR="0051766B" w:rsidRDefault="0051766B" w:rsidP="00234ADA">
      <w:pPr>
        <w:spacing w:after="0" w:line="240" w:lineRule="auto"/>
        <w:ind w:left="810" w:hanging="810"/>
        <w:rPr>
          <w:rFonts w:ascii="Times New Roman" w:hAnsi="Times New Roman" w:cs="Times New Roman"/>
          <w:sz w:val="24"/>
          <w:szCs w:val="24"/>
        </w:rPr>
      </w:pPr>
    </w:p>
    <w:p w14:paraId="554EDC2B" w14:textId="1E1E50AE" w:rsidR="0051766B" w:rsidRDefault="0051766B" w:rsidP="00234ADA">
      <w:pPr>
        <w:spacing w:after="0" w:line="240" w:lineRule="auto"/>
        <w:ind w:left="810" w:hanging="810"/>
        <w:rPr>
          <w:rFonts w:ascii="Times New Roman" w:hAnsi="Times New Roman" w:cs="Times New Roman"/>
          <w:sz w:val="24"/>
          <w:szCs w:val="24"/>
        </w:rPr>
      </w:pPr>
      <w:r>
        <w:rPr>
          <w:noProof/>
          <w:lang w:val="fr-CA" w:eastAsia="fr-CA"/>
        </w:rPr>
        <w:drawing>
          <wp:inline distT="0" distB="0" distL="0" distR="0" wp14:anchorId="6319DEEE" wp14:editId="6973DCF7">
            <wp:extent cx="5943600" cy="3574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1_predictio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56F831DB" w14:textId="77777777" w:rsidR="0051766B" w:rsidRDefault="0051766B">
      <w:pPr>
        <w:rPr>
          <w:rFonts w:ascii="Times New Roman" w:hAnsi="Times New Roman" w:cs="Times New Roman"/>
          <w:sz w:val="24"/>
          <w:szCs w:val="24"/>
        </w:rPr>
      </w:pPr>
      <w:r>
        <w:rPr>
          <w:rFonts w:ascii="Times New Roman" w:hAnsi="Times New Roman" w:cs="Times New Roman"/>
          <w:sz w:val="24"/>
          <w:szCs w:val="24"/>
        </w:rPr>
        <w:br w:type="page"/>
      </w:r>
    </w:p>
    <w:p w14:paraId="3241DA8A" w14:textId="39932641" w:rsidR="0051766B" w:rsidRDefault="0051766B" w:rsidP="000E13B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2: A) diagram of the experimental arena for behavioural assays. B) diagram of experimental arena for predation trials</w:t>
      </w:r>
    </w:p>
    <w:p w14:paraId="5D2F6D51" w14:textId="7F81B73B" w:rsidR="007112B7" w:rsidRDefault="007112B7" w:rsidP="000E13B7">
      <w:pPr>
        <w:spacing w:after="0" w:line="240" w:lineRule="auto"/>
        <w:rPr>
          <w:rFonts w:ascii="Times New Roman" w:hAnsi="Times New Roman" w:cs="Times New Roman"/>
          <w:sz w:val="24"/>
          <w:szCs w:val="24"/>
        </w:rPr>
      </w:pPr>
    </w:p>
    <w:p w14:paraId="2E5F4779" w14:textId="77777777" w:rsidR="007112B7" w:rsidRDefault="007112B7" w:rsidP="000E13B7">
      <w:pPr>
        <w:spacing w:after="0" w:line="240" w:lineRule="auto"/>
        <w:rPr>
          <w:rFonts w:ascii="Times New Roman" w:hAnsi="Times New Roman" w:cs="Times New Roman"/>
          <w:sz w:val="24"/>
          <w:szCs w:val="24"/>
        </w:rPr>
      </w:pPr>
    </w:p>
    <w:p w14:paraId="274EBDF0" w14:textId="12D9613A" w:rsidR="00607639" w:rsidRDefault="00607639">
      <w:pPr>
        <w:rPr>
          <w:rFonts w:ascii="Times New Roman" w:hAnsi="Times New Roman" w:cs="Times New Roman"/>
          <w:sz w:val="24"/>
          <w:szCs w:val="24"/>
        </w:rPr>
      </w:pPr>
      <w:r>
        <w:rPr>
          <w:rFonts w:ascii="Times New Roman" w:hAnsi="Times New Roman" w:cs="Times New Roman"/>
          <w:sz w:val="24"/>
          <w:szCs w:val="24"/>
        </w:rPr>
        <w:br w:type="page"/>
      </w:r>
    </w:p>
    <w:p w14:paraId="475F71A4" w14:textId="728933C0" w:rsidR="007112B7" w:rsidRDefault="007112B7" w:rsidP="007112B7">
      <w:pPr>
        <w:rPr>
          <w:rFonts w:ascii="Times New Roman" w:hAnsi="Times New Roman" w:cs="Times New Roman"/>
          <w:b/>
          <w:sz w:val="24"/>
          <w:szCs w:val="24"/>
        </w:rPr>
      </w:pPr>
      <w:r>
        <w:rPr>
          <w:rFonts w:ascii="Times New Roman" w:hAnsi="Times New Roman" w:cs="Times New Roman"/>
          <w:b/>
          <w:sz w:val="24"/>
          <w:szCs w:val="24"/>
        </w:rPr>
        <w:lastRenderedPageBreak/>
        <w:t xml:space="preserve">Fig 3 – legend to be written </w:t>
      </w:r>
    </w:p>
    <w:p w14:paraId="50C6A62B" w14:textId="7DA3AE9D" w:rsidR="007112B7" w:rsidRPr="007112B7" w:rsidRDefault="002A7507" w:rsidP="007112B7">
      <w:pPr>
        <w:spacing w:after="0" w:line="240" w:lineRule="auto"/>
        <w:rPr>
          <w:rFonts w:ascii="Times New Roman" w:eastAsia="Times New Roman" w:hAnsi="Times New Roman" w:cs="Times New Roman"/>
          <w:sz w:val="24"/>
          <w:szCs w:val="24"/>
          <w:lang w:val="en-AU" w:eastAsia="ja-JP"/>
        </w:rPr>
      </w:pPr>
      <w:ins w:id="487" w:author="Shinichi Nakagawa" w:date="2022-11-12T16:02:00Z">
        <w:r>
          <w:rPr>
            <w:rFonts w:ascii="Times New Roman" w:eastAsia="Times New Roman" w:hAnsi="Times New Roman" w:cs="Times New Roman"/>
            <w:sz w:val="24"/>
            <w:szCs w:val="24"/>
            <w:lang w:val="en-AU" w:eastAsia="ja-JP"/>
          </w:rPr>
          <w:t xml:space="preserve">Please cite </w:t>
        </w:r>
        <w:r w:rsidR="000F73EB">
          <w:rPr>
            <w:rFonts w:ascii="Times New Roman" w:eastAsia="Times New Roman" w:hAnsi="Times New Roman" w:cs="Times New Roman"/>
            <w:sz w:val="24"/>
            <w:szCs w:val="24"/>
            <w:lang w:val="en-AU" w:eastAsia="ja-JP"/>
          </w:rPr>
          <w:t>the R packages</w:t>
        </w:r>
      </w:ins>
      <w:ins w:id="488" w:author="Shinichi Nakagawa" w:date="2022-11-12T16:03:00Z">
        <w:r w:rsidR="000F73EB" w:rsidRPr="002E1DD5">
          <w:rPr>
            <w:rFonts w:ascii="Times New Roman" w:eastAsia="Times New Roman" w:hAnsi="Times New Roman" w:cs="Times New Roman"/>
            <w:i/>
            <w:iCs/>
            <w:sz w:val="24"/>
            <w:szCs w:val="24"/>
            <w:lang w:val="en-AU" w:eastAsia="ja-JP"/>
            <w:rPrChange w:id="489" w:author="Shinichi Nakagawa" w:date="2022-11-12T16:05:00Z">
              <w:rPr>
                <w:rFonts w:ascii="Times New Roman" w:eastAsia="Times New Roman" w:hAnsi="Times New Roman" w:cs="Times New Roman"/>
                <w:sz w:val="24"/>
                <w:szCs w:val="24"/>
                <w:lang w:val="en-AU" w:eastAsia="ja-JP"/>
              </w:rPr>
            </w:rPrChange>
          </w:rPr>
          <w:t xml:space="preserve">: </w:t>
        </w:r>
      </w:ins>
      <w:ins w:id="490" w:author="Shinichi Nakagawa" w:date="2022-11-12T16:02:00Z">
        <w:r w:rsidRPr="002E1DD5">
          <w:rPr>
            <w:rFonts w:ascii="Times New Roman" w:eastAsia="Times New Roman" w:hAnsi="Times New Roman" w:cs="Times New Roman"/>
            <w:i/>
            <w:iCs/>
            <w:sz w:val="24"/>
            <w:szCs w:val="24"/>
            <w:lang w:val="en-AU" w:eastAsia="ja-JP"/>
            <w:rPrChange w:id="491" w:author="Shinichi Nakagawa" w:date="2022-11-12T16:05:00Z">
              <w:rPr>
                <w:rFonts w:ascii="Times New Roman" w:eastAsia="Times New Roman" w:hAnsi="Times New Roman" w:cs="Times New Roman"/>
                <w:sz w:val="24"/>
                <w:szCs w:val="24"/>
                <w:lang w:val="en-AU" w:eastAsia="ja-JP"/>
              </w:rPr>
            </w:rPrChange>
          </w:rPr>
          <w:t>ggplot2</w:t>
        </w:r>
        <w:r w:rsidR="000F73EB" w:rsidRPr="002E1DD5">
          <w:rPr>
            <w:rFonts w:ascii="Times New Roman" w:eastAsia="Times New Roman" w:hAnsi="Times New Roman" w:cs="Times New Roman"/>
            <w:i/>
            <w:iCs/>
            <w:sz w:val="24"/>
            <w:szCs w:val="24"/>
            <w:lang w:val="en-AU" w:eastAsia="ja-JP"/>
            <w:rPrChange w:id="492" w:author="Shinichi Nakagawa" w:date="2022-11-12T16:05:00Z">
              <w:rPr>
                <w:rFonts w:ascii="Times New Roman" w:eastAsia="Times New Roman" w:hAnsi="Times New Roman" w:cs="Times New Roman"/>
                <w:sz w:val="24"/>
                <w:szCs w:val="24"/>
                <w:lang w:val="en-AU" w:eastAsia="ja-JP"/>
              </w:rPr>
            </w:rPrChange>
          </w:rPr>
          <w:t xml:space="preserve">, </w:t>
        </w:r>
      </w:ins>
      <w:proofErr w:type="spellStart"/>
      <w:ins w:id="493" w:author="Shinichi Nakagawa" w:date="2022-11-12T16:03:00Z">
        <w:r w:rsidR="000F73EB" w:rsidRPr="002E1DD5">
          <w:rPr>
            <w:rFonts w:ascii="Times New Roman" w:eastAsia="Times New Roman" w:hAnsi="Times New Roman" w:cs="Times New Roman"/>
            <w:i/>
            <w:iCs/>
            <w:sz w:val="24"/>
            <w:szCs w:val="24"/>
            <w:lang w:val="en-AU" w:eastAsia="ja-JP"/>
            <w:rPrChange w:id="494" w:author="Shinichi Nakagawa" w:date="2022-11-12T16:05:00Z">
              <w:rPr>
                <w:rFonts w:ascii="Times New Roman" w:eastAsia="Times New Roman" w:hAnsi="Times New Roman" w:cs="Times New Roman"/>
                <w:sz w:val="24"/>
                <w:szCs w:val="24"/>
                <w:lang w:val="en-AU" w:eastAsia="ja-JP"/>
              </w:rPr>
            </w:rPrChange>
          </w:rPr>
          <w:t>tidybayes</w:t>
        </w:r>
        <w:proofErr w:type="spellEnd"/>
        <w:r w:rsidR="000F73EB">
          <w:rPr>
            <w:rFonts w:ascii="Times New Roman" w:eastAsia="Times New Roman" w:hAnsi="Times New Roman" w:cs="Times New Roman"/>
            <w:sz w:val="24"/>
            <w:szCs w:val="24"/>
            <w:lang w:val="en-AU" w:eastAsia="ja-JP"/>
          </w:rPr>
          <w:t xml:space="preserve"> and </w:t>
        </w:r>
        <w:proofErr w:type="spellStart"/>
        <w:r w:rsidR="000F73EB" w:rsidRPr="002E1DD5">
          <w:rPr>
            <w:rFonts w:ascii="Times New Roman" w:eastAsia="Times New Roman" w:hAnsi="Times New Roman" w:cs="Times New Roman"/>
            <w:i/>
            <w:iCs/>
            <w:sz w:val="24"/>
            <w:szCs w:val="24"/>
            <w:lang w:val="en-AU" w:eastAsia="ja-JP"/>
            <w:rPrChange w:id="495" w:author="Shinichi Nakagawa" w:date="2022-11-12T16:05:00Z">
              <w:rPr>
                <w:rFonts w:ascii="Times New Roman" w:eastAsia="Times New Roman" w:hAnsi="Times New Roman" w:cs="Times New Roman"/>
                <w:sz w:val="24"/>
                <w:szCs w:val="24"/>
                <w:lang w:val="en-AU" w:eastAsia="ja-JP"/>
              </w:rPr>
            </w:rPrChange>
          </w:rPr>
          <w:t>emmeans</w:t>
        </w:r>
        <w:proofErr w:type="spellEnd"/>
        <w:r w:rsidR="000F73EB">
          <w:rPr>
            <w:rFonts w:ascii="Times New Roman" w:eastAsia="Times New Roman" w:hAnsi="Times New Roman" w:cs="Times New Roman"/>
            <w:sz w:val="24"/>
            <w:szCs w:val="24"/>
            <w:lang w:val="en-AU" w:eastAsia="ja-JP"/>
          </w:rPr>
          <w:t xml:space="preserve"> as we used these </w:t>
        </w:r>
      </w:ins>
      <w:ins w:id="496" w:author="Shinichi Nakagawa" w:date="2022-11-12T16:05:00Z">
        <w:r w:rsidR="002E1DD5">
          <w:rPr>
            <w:rFonts w:ascii="Times New Roman" w:eastAsia="Times New Roman" w:hAnsi="Times New Roman" w:cs="Times New Roman"/>
            <w:sz w:val="24"/>
            <w:szCs w:val="24"/>
            <w:lang w:val="en-AU" w:eastAsia="ja-JP"/>
          </w:rPr>
          <w:t>packages</w:t>
        </w:r>
      </w:ins>
      <w:ins w:id="497" w:author="Shinichi Nakagawa" w:date="2022-11-12T16:03:00Z">
        <w:r w:rsidR="000F73EB">
          <w:rPr>
            <w:rFonts w:ascii="Times New Roman" w:eastAsia="Times New Roman" w:hAnsi="Times New Roman" w:cs="Times New Roman"/>
            <w:sz w:val="24"/>
            <w:szCs w:val="24"/>
            <w:lang w:val="en-AU" w:eastAsia="ja-JP"/>
          </w:rPr>
          <w:t xml:space="preserve"> for plotting – the same for the </w:t>
        </w:r>
      </w:ins>
      <w:ins w:id="498" w:author="Shinichi Nakagawa" w:date="2022-11-12T16:05:00Z">
        <w:r w:rsidR="002E1DD5">
          <w:rPr>
            <w:rFonts w:ascii="Times New Roman" w:eastAsia="Times New Roman" w:hAnsi="Times New Roman" w:cs="Times New Roman"/>
            <w:sz w:val="24"/>
            <w:szCs w:val="24"/>
            <w:lang w:val="en-AU" w:eastAsia="ja-JP"/>
          </w:rPr>
          <w:t>next figure…</w:t>
        </w:r>
      </w:ins>
    </w:p>
    <w:p w14:paraId="6FE1A8BE" w14:textId="702D5ED1" w:rsidR="007112B7" w:rsidRPr="007112B7" w:rsidRDefault="007112B7" w:rsidP="007112B7">
      <w:pPr>
        <w:spacing w:after="0" w:line="240" w:lineRule="auto"/>
        <w:rPr>
          <w:rFonts w:ascii="Times New Roman" w:eastAsia="Times New Roman" w:hAnsi="Times New Roman" w:cs="Times New Roman"/>
          <w:sz w:val="24"/>
          <w:szCs w:val="24"/>
          <w:lang w:val="en-AU" w:eastAsia="ja-JP"/>
        </w:rPr>
      </w:pPr>
      <w:r w:rsidRPr="007112B7">
        <w:rPr>
          <w:rFonts w:ascii="Arial" w:eastAsia="Times New Roman" w:hAnsi="Arial" w:cs="Arial"/>
          <w:color w:val="000000"/>
          <w:bdr w:val="none" w:sz="0" w:space="0" w:color="auto" w:frame="1"/>
          <w:lang w:val="en-AU" w:eastAsia="ja-JP"/>
        </w:rPr>
        <w:fldChar w:fldCharType="begin"/>
      </w:r>
      <w:r w:rsidRPr="007112B7">
        <w:rPr>
          <w:rFonts w:ascii="Arial" w:eastAsia="Times New Roman" w:hAnsi="Arial" w:cs="Arial"/>
          <w:color w:val="000000"/>
          <w:bdr w:val="none" w:sz="0" w:space="0" w:color="auto" w:frame="1"/>
          <w:lang w:val="en-AU" w:eastAsia="ja-JP"/>
        </w:rPr>
        <w:instrText xml:space="preserve"> INCLUDEPICTURE "https://lh4.googleusercontent.com/k3CucLPxPxB0Qyh1nAI1D_t1c3rqRUMYV4ymDP-MyeWZFSnWMlqVexNWeCh4t0xrePl5nhh1pr-ZxdMtYZl5QQlJYFrFgTjY-egOAIW-6TR82FenkYuFgGZSc4fiCWEvoxPxXWcw-t6WVXGQwPy0dDXRpqUr1CXXwBcF0AoWoT3tT-OTKZw49yWqGizrVQ" \* MERGEFORMATINET </w:instrText>
      </w:r>
      <w:r w:rsidRPr="007112B7">
        <w:rPr>
          <w:rFonts w:ascii="Arial" w:eastAsia="Times New Roman" w:hAnsi="Arial" w:cs="Arial"/>
          <w:color w:val="000000"/>
          <w:bdr w:val="none" w:sz="0" w:space="0" w:color="auto" w:frame="1"/>
          <w:lang w:val="en-AU" w:eastAsia="ja-JP"/>
        </w:rPr>
        <w:fldChar w:fldCharType="separate"/>
      </w:r>
      <w:r w:rsidRPr="007112B7">
        <w:rPr>
          <w:rFonts w:ascii="Arial" w:eastAsia="Times New Roman" w:hAnsi="Arial" w:cs="Arial"/>
          <w:noProof/>
          <w:color w:val="000000"/>
          <w:bdr w:val="none" w:sz="0" w:space="0" w:color="auto" w:frame="1"/>
          <w:lang w:val="en-AU" w:eastAsia="ja-JP"/>
        </w:rPr>
        <w:drawing>
          <wp:inline distT="0" distB="0" distL="0" distR="0" wp14:anchorId="5DF87941" wp14:editId="12DAD516">
            <wp:extent cx="5943600" cy="4301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1490"/>
                    </a:xfrm>
                    <a:prstGeom prst="rect">
                      <a:avLst/>
                    </a:prstGeom>
                    <a:noFill/>
                    <a:ln>
                      <a:noFill/>
                    </a:ln>
                  </pic:spPr>
                </pic:pic>
              </a:graphicData>
            </a:graphic>
          </wp:inline>
        </w:drawing>
      </w:r>
      <w:r w:rsidRPr="007112B7">
        <w:rPr>
          <w:rFonts w:ascii="Arial" w:eastAsia="Times New Roman" w:hAnsi="Arial" w:cs="Arial"/>
          <w:color w:val="000000"/>
          <w:bdr w:val="none" w:sz="0" w:space="0" w:color="auto" w:frame="1"/>
          <w:lang w:val="en-AU" w:eastAsia="ja-JP"/>
        </w:rPr>
        <w:fldChar w:fldCharType="end"/>
      </w:r>
    </w:p>
    <w:p w14:paraId="3F137B28" w14:textId="77777777" w:rsidR="007112B7" w:rsidRPr="007112B7" w:rsidRDefault="007112B7" w:rsidP="007112B7">
      <w:pPr>
        <w:spacing w:after="0" w:line="240" w:lineRule="auto"/>
        <w:rPr>
          <w:rFonts w:ascii="Times New Roman" w:eastAsia="Times New Roman" w:hAnsi="Times New Roman" w:cs="Times New Roman"/>
          <w:sz w:val="24"/>
          <w:szCs w:val="24"/>
          <w:lang w:val="en-AU" w:eastAsia="ja-JP"/>
        </w:rPr>
      </w:pPr>
    </w:p>
    <w:p w14:paraId="77D9ABE1" w14:textId="6F41A132" w:rsidR="007112B7" w:rsidRDefault="007112B7">
      <w:pPr>
        <w:rPr>
          <w:rFonts w:ascii="Times New Roman" w:hAnsi="Times New Roman" w:cs="Times New Roman"/>
          <w:b/>
          <w:sz w:val="24"/>
          <w:szCs w:val="24"/>
        </w:rPr>
      </w:pPr>
      <w:r>
        <w:rPr>
          <w:rFonts w:ascii="Times New Roman" w:hAnsi="Times New Roman" w:cs="Times New Roman"/>
          <w:b/>
          <w:sz w:val="24"/>
          <w:szCs w:val="24"/>
        </w:rPr>
        <w:br w:type="page"/>
      </w:r>
    </w:p>
    <w:p w14:paraId="7B179194" w14:textId="77777777" w:rsidR="007112B7" w:rsidRDefault="007112B7" w:rsidP="007112B7">
      <w:pPr>
        <w:rPr>
          <w:rFonts w:ascii="Times New Roman" w:hAnsi="Times New Roman" w:cs="Times New Roman"/>
          <w:b/>
          <w:sz w:val="24"/>
          <w:szCs w:val="24"/>
        </w:rPr>
      </w:pPr>
      <w:r>
        <w:rPr>
          <w:rFonts w:ascii="Times New Roman" w:hAnsi="Times New Roman" w:cs="Times New Roman"/>
          <w:b/>
          <w:sz w:val="24"/>
          <w:szCs w:val="24"/>
        </w:rPr>
        <w:lastRenderedPageBreak/>
        <w:t xml:space="preserve">Fig 4 - legend to be written </w:t>
      </w:r>
    </w:p>
    <w:p w14:paraId="0AF65AC5" w14:textId="5238D127" w:rsidR="007112B7" w:rsidRDefault="007112B7">
      <w:pPr>
        <w:rPr>
          <w:rFonts w:ascii="Times New Roman" w:hAnsi="Times New Roman" w:cs="Times New Roman"/>
          <w:b/>
          <w:sz w:val="24"/>
          <w:szCs w:val="24"/>
        </w:rPr>
      </w:pPr>
    </w:p>
    <w:p w14:paraId="6085ED7C" w14:textId="2B1B669B" w:rsidR="007112B7" w:rsidRDefault="007112B7">
      <w:pPr>
        <w:rPr>
          <w:rFonts w:ascii="Times New Roman" w:hAnsi="Times New Roman" w:cs="Times New Roman"/>
          <w:b/>
          <w:sz w:val="24"/>
          <w:szCs w:val="24"/>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"https://lh3.googleusercontent.com/roxlTyqm6wTHB0v-F7lGKBZkUAvmgqDFws7U6TRY7S8_aqt9mvtOAGtsWikwMIt8HsVH8CH1jeC1tl1EfrpxMg7NysLTMGp1nKs7A8MSgAToefMPUWtdAlTktm84ZfOCR4rlkCc-ejPTBO9bpE8OjgLkMs1XylXRNTDCbDrQEr-sSKzHJa_9EHGQiKhJDw"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65E23DB" wp14:editId="304390EB">
            <wp:extent cx="5943600" cy="3618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1886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43D1E796" w14:textId="2804F05D" w:rsidR="007112B7" w:rsidRDefault="007112B7">
      <w:pPr>
        <w:rPr>
          <w:rFonts w:ascii="Times New Roman" w:hAnsi="Times New Roman" w:cs="Times New Roman"/>
          <w:b/>
          <w:sz w:val="24"/>
          <w:szCs w:val="24"/>
        </w:rPr>
      </w:pPr>
      <w:r>
        <w:rPr>
          <w:rFonts w:ascii="Times New Roman" w:hAnsi="Times New Roman" w:cs="Times New Roman"/>
          <w:b/>
          <w:sz w:val="24"/>
          <w:szCs w:val="24"/>
        </w:rPr>
        <w:br w:type="page"/>
      </w:r>
    </w:p>
    <w:p w14:paraId="42670E8E" w14:textId="77777777" w:rsidR="003A04D4" w:rsidRDefault="003A04D4" w:rsidP="00234ADA">
      <w:pPr>
        <w:spacing w:after="0" w:line="240" w:lineRule="auto"/>
        <w:ind w:left="810" w:hanging="810"/>
        <w:rPr>
          <w:rFonts w:ascii="Times New Roman" w:hAnsi="Times New Roman" w:cs="Times New Roman"/>
          <w:b/>
          <w:sz w:val="24"/>
          <w:szCs w:val="24"/>
        </w:rPr>
      </w:pPr>
    </w:p>
    <w:p w14:paraId="491E33E4" w14:textId="77777777" w:rsidR="003A04D4" w:rsidRDefault="003A04D4" w:rsidP="00234ADA">
      <w:pPr>
        <w:spacing w:after="0" w:line="240" w:lineRule="auto"/>
        <w:ind w:left="810" w:hanging="810"/>
        <w:rPr>
          <w:rFonts w:ascii="Times New Roman" w:hAnsi="Times New Roman" w:cs="Times New Roman"/>
          <w:b/>
          <w:sz w:val="24"/>
          <w:szCs w:val="24"/>
        </w:rPr>
      </w:pPr>
    </w:p>
    <w:p w14:paraId="3873BB06" w14:textId="74A3C089" w:rsidR="00607639" w:rsidRPr="00CD0FA0" w:rsidRDefault="00607639" w:rsidP="00234ADA">
      <w:pPr>
        <w:spacing w:after="0" w:line="240" w:lineRule="auto"/>
        <w:ind w:left="810" w:hanging="810"/>
        <w:rPr>
          <w:rFonts w:ascii="Times New Roman" w:hAnsi="Times New Roman" w:cs="Times New Roman"/>
          <w:b/>
          <w:sz w:val="24"/>
          <w:szCs w:val="24"/>
        </w:rPr>
      </w:pPr>
      <w:r w:rsidRPr="00CD0FA0">
        <w:rPr>
          <w:rFonts w:ascii="Times New Roman" w:hAnsi="Times New Roman" w:cs="Times New Roman"/>
          <w:b/>
          <w:sz w:val="24"/>
          <w:szCs w:val="24"/>
        </w:rPr>
        <w:t>Supplemental material</w:t>
      </w:r>
    </w:p>
    <w:p w14:paraId="1E342D3C" w14:textId="52B825D8" w:rsidR="00607639" w:rsidRDefault="00607639" w:rsidP="00234ADA">
      <w:pPr>
        <w:spacing w:after="0" w:line="240" w:lineRule="auto"/>
        <w:ind w:left="810" w:hanging="810"/>
        <w:rPr>
          <w:rFonts w:ascii="Times New Roman" w:hAnsi="Times New Roman" w:cs="Times New Roman"/>
          <w:sz w:val="24"/>
          <w:szCs w:val="24"/>
        </w:rPr>
      </w:pPr>
    </w:p>
    <w:p w14:paraId="7D90C182" w14:textId="77D296A2" w:rsidR="00607639" w:rsidRDefault="00607639"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Figure S1: </w:t>
      </w:r>
      <w:r w:rsidR="005C34C0">
        <w:rPr>
          <w:rFonts w:ascii="Times New Roman" w:hAnsi="Times New Roman" w:cs="Times New Roman"/>
          <w:sz w:val="24"/>
          <w:szCs w:val="24"/>
        </w:rPr>
        <w:t>Novel objects used in the behavioural assays</w:t>
      </w:r>
    </w:p>
    <w:p w14:paraId="09A6931E" w14:textId="56669E78" w:rsidR="008E67EE" w:rsidRDefault="008E67EE" w:rsidP="00234ADA">
      <w:pPr>
        <w:spacing w:after="0" w:line="240" w:lineRule="auto"/>
        <w:ind w:left="810" w:hanging="810"/>
        <w:rPr>
          <w:rFonts w:ascii="Times New Roman" w:hAnsi="Times New Roman" w:cs="Times New Roman"/>
          <w:sz w:val="24"/>
          <w:szCs w:val="24"/>
        </w:rPr>
      </w:pPr>
    </w:p>
    <w:p w14:paraId="39DA40C1" w14:textId="04F2F9D1" w:rsidR="008E67EE" w:rsidRDefault="008E67EE" w:rsidP="00234ADA">
      <w:pPr>
        <w:spacing w:after="0" w:line="240" w:lineRule="auto"/>
        <w:ind w:left="810" w:hanging="810"/>
        <w:rPr>
          <w:rFonts w:ascii="Times New Roman" w:hAnsi="Times New Roman" w:cs="Times New Roman"/>
          <w:sz w:val="24"/>
          <w:szCs w:val="24"/>
        </w:rPr>
      </w:pPr>
    </w:p>
    <w:p w14:paraId="78668843" w14:textId="7E403D5A" w:rsidR="008E67EE" w:rsidRDefault="008E67EE"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 xml:space="preserve">Figure S2: </w:t>
      </w:r>
      <w:r w:rsidR="007F4003">
        <w:rPr>
          <w:rFonts w:ascii="Times New Roman" w:hAnsi="Times New Roman" w:cs="Times New Roman"/>
          <w:sz w:val="24"/>
          <w:szCs w:val="24"/>
        </w:rPr>
        <w:t>Graphical representation of the e</w:t>
      </w:r>
      <w:r>
        <w:rPr>
          <w:rFonts w:ascii="Times New Roman" w:hAnsi="Times New Roman" w:cs="Times New Roman"/>
          <w:sz w:val="24"/>
          <w:szCs w:val="24"/>
        </w:rPr>
        <w:t>xperimental timeline</w:t>
      </w:r>
      <w:r w:rsidR="007F4003">
        <w:rPr>
          <w:rFonts w:ascii="Times New Roman" w:hAnsi="Times New Roman" w:cs="Times New Roman"/>
          <w:sz w:val="24"/>
          <w:szCs w:val="24"/>
        </w:rPr>
        <w:t xml:space="preserve"> used to examine the effect of exposure to end-of-century CO</w:t>
      </w:r>
      <w:r w:rsidR="007F4003" w:rsidRPr="00C85330">
        <w:rPr>
          <w:rFonts w:ascii="Times New Roman" w:hAnsi="Times New Roman" w:cs="Times New Roman"/>
          <w:sz w:val="24"/>
          <w:szCs w:val="24"/>
          <w:vertAlign w:val="subscript"/>
        </w:rPr>
        <w:t>2</w:t>
      </w:r>
      <w:r w:rsidR="007F4003">
        <w:rPr>
          <w:rFonts w:ascii="Times New Roman" w:hAnsi="Times New Roman" w:cs="Times New Roman"/>
          <w:sz w:val="24"/>
          <w:szCs w:val="24"/>
        </w:rPr>
        <w:t xml:space="preserve"> levels on personality and susceptibility to predation in </w:t>
      </w:r>
      <w:proofErr w:type="spellStart"/>
      <w:r w:rsidR="007F4003" w:rsidRPr="00C85330">
        <w:rPr>
          <w:rFonts w:ascii="Times New Roman" w:hAnsi="Times New Roman" w:cs="Times New Roman"/>
          <w:i/>
          <w:sz w:val="24"/>
          <w:szCs w:val="24"/>
        </w:rPr>
        <w:t>Pomacentrus</w:t>
      </w:r>
      <w:proofErr w:type="spellEnd"/>
      <w:r w:rsidR="007F4003" w:rsidRPr="00C85330">
        <w:rPr>
          <w:rFonts w:ascii="Times New Roman" w:hAnsi="Times New Roman" w:cs="Times New Roman"/>
          <w:i/>
          <w:sz w:val="24"/>
          <w:szCs w:val="24"/>
        </w:rPr>
        <w:t xml:space="preserve"> </w:t>
      </w:r>
      <w:proofErr w:type="spellStart"/>
      <w:r w:rsidR="007F4003" w:rsidRPr="00C85330">
        <w:rPr>
          <w:rFonts w:ascii="Times New Roman" w:hAnsi="Times New Roman" w:cs="Times New Roman"/>
          <w:i/>
          <w:sz w:val="24"/>
          <w:szCs w:val="24"/>
        </w:rPr>
        <w:t>amboinensis</w:t>
      </w:r>
      <w:proofErr w:type="spellEnd"/>
      <w:r w:rsidR="007F4003">
        <w:rPr>
          <w:rFonts w:ascii="Times New Roman" w:hAnsi="Times New Roman" w:cs="Times New Roman"/>
          <w:sz w:val="24"/>
          <w:szCs w:val="24"/>
        </w:rPr>
        <w:t>.</w:t>
      </w:r>
      <w:r w:rsidR="00F55A03">
        <w:rPr>
          <w:rFonts w:ascii="Times New Roman" w:hAnsi="Times New Roman" w:cs="Times New Roman"/>
          <w:sz w:val="24"/>
          <w:szCs w:val="24"/>
        </w:rPr>
        <w:t xml:space="preserve"> Fish personality was assessed by repeatedly measuring behavior </w:t>
      </w:r>
      <w:r w:rsidR="00E15D1B">
        <w:rPr>
          <w:rFonts w:ascii="Times New Roman" w:hAnsi="Times New Roman" w:cs="Times New Roman"/>
          <w:sz w:val="24"/>
          <w:szCs w:val="24"/>
        </w:rPr>
        <w:t xml:space="preserve">in the same fish </w:t>
      </w:r>
      <w:r w:rsidR="00F55A03">
        <w:rPr>
          <w:rFonts w:ascii="Times New Roman" w:hAnsi="Times New Roman" w:cs="Times New Roman"/>
          <w:sz w:val="24"/>
          <w:szCs w:val="24"/>
        </w:rPr>
        <w:t xml:space="preserve">in a novel environment </w:t>
      </w:r>
      <w:r w:rsidR="00665CBA">
        <w:rPr>
          <w:rFonts w:ascii="Times New Roman" w:hAnsi="Times New Roman" w:cs="Times New Roman"/>
          <w:sz w:val="24"/>
          <w:szCs w:val="24"/>
        </w:rPr>
        <w:t>assay</w:t>
      </w:r>
      <w:r w:rsidR="00E15D1B">
        <w:rPr>
          <w:rFonts w:ascii="Times New Roman" w:hAnsi="Times New Roman" w:cs="Times New Roman"/>
          <w:sz w:val="24"/>
          <w:szCs w:val="24"/>
        </w:rPr>
        <w:t xml:space="preserve"> </w:t>
      </w:r>
      <w:r w:rsidR="00B56124">
        <w:rPr>
          <w:rFonts w:ascii="Times New Roman" w:hAnsi="Times New Roman" w:cs="Times New Roman"/>
          <w:sz w:val="24"/>
          <w:szCs w:val="24"/>
        </w:rPr>
        <w:t xml:space="preserve">on specific days </w:t>
      </w:r>
      <w:r w:rsidR="00F55A03">
        <w:rPr>
          <w:rFonts w:ascii="Times New Roman" w:hAnsi="Times New Roman" w:cs="Times New Roman"/>
          <w:sz w:val="24"/>
          <w:szCs w:val="24"/>
        </w:rPr>
        <w:t>(orange arrows)</w:t>
      </w:r>
      <w:r w:rsidR="00E15D1B">
        <w:rPr>
          <w:rFonts w:ascii="Times New Roman" w:hAnsi="Times New Roman" w:cs="Times New Roman"/>
          <w:sz w:val="24"/>
          <w:szCs w:val="24"/>
        </w:rPr>
        <w:t xml:space="preserve"> </w:t>
      </w:r>
      <w:proofErr w:type="gramStart"/>
      <w:r w:rsidR="00E15D1B">
        <w:rPr>
          <w:rFonts w:ascii="Times New Roman" w:hAnsi="Times New Roman" w:cs="Times New Roman"/>
          <w:sz w:val="24"/>
          <w:szCs w:val="24"/>
        </w:rPr>
        <w:t>during</w:t>
      </w:r>
      <w:proofErr w:type="gramEnd"/>
      <w:r w:rsidR="00E15D1B">
        <w:rPr>
          <w:rFonts w:ascii="Times New Roman" w:hAnsi="Times New Roman" w:cs="Times New Roman"/>
          <w:sz w:val="24"/>
          <w:szCs w:val="24"/>
        </w:rPr>
        <w:t xml:space="preserve"> </w:t>
      </w:r>
      <w:r w:rsidR="00274947">
        <w:rPr>
          <w:rFonts w:ascii="Times New Roman" w:hAnsi="Times New Roman" w:cs="Times New Roman"/>
          <w:sz w:val="24"/>
          <w:szCs w:val="24"/>
        </w:rPr>
        <w:t>4</w:t>
      </w:r>
      <w:r w:rsidR="006476E6">
        <w:rPr>
          <w:rFonts w:ascii="Times New Roman" w:hAnsi="Times New Roman" w:cs="Times New Roman"/>
          <w:sz w:val="24"/>
          <w:szCs w:val="24"/>
        </w:rPr>
        <w:t xml:space="preserve"> </w:t>
      </w:r>
      <w:r w:rsidR="00274947">
        <w:rPr>
          <w:rFonts w:ascii="Times New Roman" w:hAnsi="Times New Roman" w:cs="Times New Roman"/>
          <w:sz w:val="24"/>
          <w:szCs w:val="24"/>
        </w:rPr>
        <w:t>d</w:t>
      </w:r>
      <w:r w:rsidR="006476E6">
        <w:rPr>
          <w:rFonts w:ascii="Times New Roman" w:hAnsi="Times New Roman" w:cs="Times New Roman"/>
          <w:sz w:val="24"/>
          <w:szCs w:val="24"/>
        </w:rPr>
        <w:t>ays</w:t>
      </w:r>
      <w:r w:rsidR="00274947">
        <w:rPr>
          <w:rFonts w:ascii="Times New Roman" w:hAnsi="Times New Roman" w:cs="Times New Roman"/>
          <w:sz w:val="24"/>
          <w:szCs w:val="24"/>
        </w:rPr>
        <w:t xml:space="preserve"> </w:t>
      </w:r>
      <w:r w:rsidR="00E15D1B">
        <w:rPr>
          <w:rFonts w:ascii="Times New Roman" w:hAnsi="Times New Roman" w:cs="Times New Roman"/>
          <w:sz w:val="24"/>
          <w:szCs w:val="24"/>
        </w:rPr>
        <w:t>exposure to present day CO</w:t>
      </w:r>
      <w:r w:rsidR="00E15D1B" w:rsidRPr="00C85330">
        <w:rPr>
          <w:rFonts w:ascii="Times New Roman" w:hAnsi="Times New Roman" w:cs="Times New Roman"/>
          <w:sz w:val="24"/>
          <w:szCs w:val="24"/>
          <w:vertAlign w:val="subscript"/>
        </w:rPr>
        <w:t>2</w:t>
      </w:r>
      <w:r w:rsidR="00E15D1B">
        <w:rPr>
          <w:rFonts w:ascii="Times New Roman" w:hAnsi="Times New Roman" w:cs="Times New Roman"/>
          <w:sz w:val="24"/>
          <w:szCs w:val="24"/>
        </w:rPr>
        <w:t xml:space="preserve"> </w:t>
      </w:r>
      <w:r w:rsidR="00A17556">
        <w:rPr>
          <w:rFonts w:ascii="Times New Roman" w:hAnsi="Times New Roman" w:cs="Times New Roman"/>
          <w:sz w:val="24"/>
          <w:szCs w:val="24"/>
        </w:rPr>
        <w:t xml:space="preserve">(n=74) </w:t>
      </w:r>
      <w:r w:rsidR="00E15D1B">
        <w:rPr>
          <w:rFonts w:ascii="Times New Roman" w:hAnsi="Times New Roman" w:cs="Times New Roman"/>
          <w:sz w:val="24"/>
          <w:szCs w:val="24"/>
        </w:rPr>
        <w:t>followed</w:t>
      </w:r>
      <w:r w:rsidR="00AA2FC8">
        <w:rPr>
          <w:rFonts w:ascii="Times New Roman" w:hAnsi="Times New Roman" w:cs="Times New Roman"/>
          <w:sz w:val="24"/>
          <w:szCs w:val="24"/>
        </w:rPr>
        <w:t xml:space="preserve"> the next day</w:t>
      </w:r>
      <w:r w:rsidR="00E15D1B">
        <w:rPr>
          <w:rFonts w:ascii="Times New Roman" w:hAnsi="Times New Roman" w:cs="Times New Roman"/>
          <w:sz w:val="24"/>
          <w:szCs w:val="24"/>
        </w:rPr>
        <w:t xml:space="preserve"> by </w:t>
      </w:r>
      <w:r w:rsidR="00B56124">
        <w:rPr>
          <w:rFonts w:ascii="Times New Roman" w:hAnsi="Times New Roman" w:cs="Times New Roman"/>
          <w:sz w:val="24"/>
          <w:szCs w:val="24"/>
        </w:rPr>
        <w:t xml:space="preserve">treatment with </w:t>
      </w:r>
      <w:r w:rsidR="00E15D1B">
        <w:rPr>
          <w:rFonts w:ascii="Times New Roman" w:hAnsi="Times New Roman" w:cs="Times New Roman"/>
          <w:sz w:val="24"/>
          <w:szCs w:val="24"/>
        </w:rPr>
        <w:t>either present day CO</w:t>
      </w:r>
      <w:r w:rsidR="00E15D1B" w:rsidRPr="00C85330">
        <w:rPr>
          <w:rFonts w:ascii="Times New Roman" w:hAnsi="Times New Roman" w:cs="Times New Roman"/>
          <w:sz w:val="24"/>
          <w:szCs w:val="24"/>
          <w:vertAlign w:val="subscript"/>
        </w:rPr>
        <w:t>2</w:t>
      </w:r>
      <w:r w:rsidR="00E15D1B">
        <w:rPr>
          <w:rFonts w:ascii="Times New Roman" w:hAnsi="Times New Roman" w:cs="Times New Roman"/>
          <w:sz w:val="24"/>
          <w:szCs w:val="24"/>
        </w:rPr>
        <w:t xml:space="preserve"> or high CO</w:t>
      </w:r>
      <w:r w:rsidR="00E15D1B" w:rsidRPr="00C85330">
        <w:rPr>
          <w:rFonts w:ascii="Times New Roman" w:hAnsi="Times New Roman" w:cs="Times New Roman"/>
          <w:sz w:val="24"/>
          <w:szCs w:val="24"/>
          <w:vertAlign w:val="subscript"/>
        </w:rPr>
        <w:t>2</w:t>
      </w:r>
      <w:r w:rsidR="00A17556">
        <w:rPr>
          <w:rFonts w:ascii="Times New Roman" w:hAnsi="Times New Roman" w:cs="Times New Roman"/>
          <w:sz w:val="24"/>
          <w:szCs w:val="24"/>
        </w:rPr>
        <w:t xml:space="preserve"> </w:t>
      </w:r>
      <w:r w:rsidR="002B57BA">
        <w:rPr>
          <w:rFonts w:ascii="Times New Roman" w:hAnsi="Times New Roman" w:cs="Times New Roman"/>
          <w:sz w:val="24"/>
          <w:szCs w:val="24"/>
        </w:rPr>
        <w:t>for 6</w:t>
      </w:r>
      <w:r w:rsidR="006476E6">
        <w:rPr>
          <w:rFonts w:ascii="Times New Roman" w:hAnsi="Times New Roman" w:cs="Times New Roman"/>
          <w:sz w:val="24"/>
          <w:szCs w:val="24"/>
        </w:rPr>
        <w:t xml:space="preserve"> </w:t>
      </w:r>
      <w:r w:rsidR="002B57BA">
        <w:rPr>
          <w:rFonts w:ascii="Times New Roman" w:hAnsi="Times New Roman" w:cs="Times New Roman"/>
          <w:sz w:val="24"/>
          <w:szCs w:val="24"/>
        </w:rPr>
        <w:t>d</w:t>
      </w:r>
      <w:r w:rsidR="006476E6">
        <w:rPr>
          <w:rFonts w:ascii="Times New Roman" w:hAnsi="Times New Roman" w:cs="Times New Roman"/>
          <w:sz w:val="24"/>
          <w:szCs w:val="24"/>
        </w:rPr>
        <w:t>ays</w:t>
      </w:r>
      <w:r w:rsidR="002B57BA">
        <w:rPr>
          <w:rFonts w:ascii="Times New Roman" w:hAnsi="Times New Roman" w:cs="Times New Roman"/>
          <w:sz w:val="24"/>
          <w:szCs w:val="24"/>
        </w:rPr>
        <w:t xml:space="preserve"> </w:t>
      </w:r>
      <w:r w:rsidR="00A17556">
        <w:rPr>
          <w:rFonts w:ascii="Times New Roman" w:hAnsi="Times New Roman" w:cs="Times New Roman"/>
          <w:sz w:val="24"/>
          <w:szCs w:val="24"/>
        </w:rPr>
        <w:t>(n=37 each)</w:t>
      </w:r>
      <w:r w:rsidR="00F55A03">
        <w:rPr>
          <w:rFonts w:ascii="Times New Roman" w:hAnsi="Times New Roman" w:cs="Times New Roman"/>
          <w:sz w:val="24"/>
          <w:szCs w:val="24"/>
        </w:rPr>
        <w:t xml:space="preserve">. </w:t>
      </w:r>
      <w:r w:rsidR="00C540E6">
        <w:rPr>
          <w:rFonts w:ascii="Times New Roman" w:hAnsi="Times New Roman" w:cs="Times New Roman"/>
          <w:sz w:val="24"/>
          <w:szCs w:val="24"/>
        </w:rPr>
        <w:t xml:space="preserve">At the end of the </w:t>
      </w:r>
      <w:r w:rsidR="00427B62">
        <w:rPr>
          <w:rFonts w:ascii="Times New Roman" w:hAnsi="Times New Roman" w:cs="Times New Roman"/>
          <w:sz w:val="24"/>
          <w:szCs w:val="24"/>
        </w:rPr>
        <w:t>CO</w:t>
      </w:r>
      <w:r w:rsidR="00427B62" w:rsidRPr="00AB0B0D">
        <w:rPr>
          <w:rFonts w:ascii="Times New Roman" w:hAnsi="Times New Roman" w:cs="Times New Roman"/>
          <w:sz w:val="24"/>
          <w:szCs w:val="24"/>
          <w:vertAlign w:val="subscript"/>
        </w:rPr>
        <w:t>2</w:t>
      </w:r>
      <w:r w:rsidR="00427B62">
        <w:rPr>
          <w:rFonts w:ascii="Times New Roman" w:hAnsi="Times New Roman" w:cs="Times New Roman"/>
          <w:sz w:val="24"/>
          <w:szCs w:val="24"/>
        </w:rPr>
        <w:t xml:space="preserve"> treatments</w:t>
      </w:r>
      <w:r w:rsidR="00C540E6">
        <w:rPr>
          <w:rFonts w:ascii="Times New Roman" w:hAnsi="Times New Roman" w:cs="Times New Roman"/>
          <w:sz w:val="24"/>
          <w:szCs w:val="24"/>
        </w:rPr>
        <w:t xml:space="preserve">, each fish was </w:t>
      </w:r>
      <w:r w:rsidR="00427B62">
        <w:rPr>
          <w:rFonts w:ascii="Times New Roman" w:hAnsi="Times New Roman" w:cs="Times New Roman"/>
          <w:sz w:val="24"/>
          <w:szCs w:val="24"/>
        </w:rPr>
        <w:t>exposed to a</w:t>
      </w:r>
      <w:r w:rsidR="00C540E6">
        <w:rPr>
          <w:rFonts w:ascii="Times New Roman" w:hAnsi="Times New Roman" w:cs="Times New Roman"/>
          <w:sz w:val="24"/>
          <w:szCs w:val="24"/>
        </w:rPr>
        <w:t xml:space="preserve"> predator</w:t>
      </w:r>
      <w:r w:rsidR="00427B62">
        <w:rPr>
          <w:rFonts w:ascii="Times New Roman" w:hAnsi="Times New Roman" w:cs="Times New Roman"/>
          <w:sz w:val="24"/>
          <w:szCs w:val="24"/>
        </w:rPr>
        <w:t>-prey trial</w:t>
      </w:r>
      <w:r w:rsidR="00C540E6">
        <w:rPr>
          <w:rFonts w:ascii="Times New Roman" w:hAnsi="Times New Roman" w:cs="Times New Roman"/>
          <w:sz w:val="24"/>
          <w:szCs w:val="24"/>
        </w:rPr>
        <w:t xml:space="preserve"> </w:t>
      </w:r>
      <w:r w:rsidR="00427B62">
        <w:rPr>
          <w:rFonts w:ascii="Times New Roman" w:hAnsi="Times New Roman" w:cs="Times New Roman"/>
          <w:sz w:val="24"/>
          <w:szCs w:val="24"/>
        </w:rPr>
        <w:t xml:space="preserve">(using </w:t>
      </w:r>
      <w:proofErr w:type="spellStart"/>
      <w:r w:rsidR="00C540E6" w:rsidRPr="003E51BE">
        <w:rPr>
          <w:rFonts w:ascii="Times New Roman" w:hAnsi="Times New Roman" w:cs="Times New Roman"/>
          <w:i/>
          <w:sz w:val="24"/>
          <w:szCs w:val="24"/>
        </w:rPr>
        <w:t>Cephalopholis</w:t>
      </w:r>
      <w:proofErr w:type="spellEnd"/>
      <w:r w:rsidR="00C540E6" w:rsidRPr="003E51BE">
        <w:rPr>
          <w:rFonts w:ascii="Times New Roman" w:hAnsi="Times New Roman" w:cs="Times New Roman"/>
          <w:i/>
          <w:sz w:val="24"/>
          <w:szCs w:val="24"/>
        </w:rPr>
        <w:t xml:space="preserve"> </w:t>
      </w:r>
      <w:proofErr w:type="spellStart"/>
      <w:r w:rsidR="00C540E6" w:rsidRPr="003E51BE">
        <w:rPr>
          <w:rFonts w:ascii="Times New Roman" w:hAnsi="Times New Roman" w:cs="Times New Roman"/>
          <w:i/>
          <w:sz w:val="24"/>
          <w:szCs w:val="24"/>
        </w:rPr>
        <w:t>microprion</w:t>
      </w:r>
      <w:proofErr w:type="spellEnd"/>
      <w:r w:rsidR="00427B62">
        <w:rPr>
          <w:rFonts w:ascii="Times New Roman" w:hAnsi="Times New Roman" w:cs="Times New Roman"/>
          <w:iCs/>
          <w:sz w:val="24"/>
          <w:szCs w:val="24"/>
        </w:rPr>
        <w:t xml:space="preserve"> as predator</w:t>
      </w:r>
      <w:r w:rsidR="00C540E6">
        <w:rPr>
          <w:rFonts w:ascii="Times New Roman" w:hAnsi="Times New Roman" w:cs="Times New Roman"/>
          <w:sz w:val="24"/>
          <w:szCs w:val="24"/>
        </w:rPr>
        <w:t>)</w:t>
      </w:r>
      <w:r w:rsidR="00427B62">
        <w:rPr>
          <w:rFonts w:ascii="Times New Roman" w:hAnsi="Times New Roman" w:cs="Times New Roman"/>
          <w:sz w:val="24"/>
          <w:szCs w:val="24"/>
        </w:rPr>
        <w:t xml:space="preserve"> under the same CO</w:t>
      </w:r>
      <w:r w:rsidR="00427B62" w:rsidRPr="00AB0B0D">
        <w:rPr>
          <w:rFonts w:ascii="Times New Roman" w:hAnsi="Times New Roman" w:cs="Times New Roman"/>
          <w:sz w:val="24"/>
          <w:szCs w:val="24"/>
          <w:vertAlign w:val="subscript"/>
        </w:rPr>
        <w:t>2</w:t>
      </w:r>
      <w:r w:rsidR="00427B62">
        <w:rPr>
          <w:rFonts w:ascii="Times New Roman" w:hAnsi="Times New Roman" w:cs="Times New Roman"/>
          <w:sz w:val="24"/>
          <w:szCs w:val="24"/>
        </w:rPr>
        <w:t xml:space="preserve"> </w:t>
      </w:r>
      <w:commentRangeStart w:id="499"/>
      <w:r w:rsidR="00427B62">
        <w:rPr>
          <w:rFonts w:ascii="Times New Roman" w:hAnsi="Times New Roman" w:cs="Times New Roman"/>
          <w:sz w:val="24"/>
          <w:szCs w:val="24"/>
        </w:rPr>
        <w:t>treatment</w:t>
      </w:r>
      <w:commentRangeEnd w:id="499"/>
      <w:r w:rsidR="00B83B20">
        <w:rPr>
          <w:rStyle w:val="CommentReference"/>
        </w:rPr>
        <w:commentReference w:id="499"/>
      </w:r>
      <w:r w:rsidR="00427B62">
        <w:rPr>
          <w:rFonts w:ascii="Times New Roman" w:hAnsi="Times New Roman" w:cs="Times New Roman"/>
          <w:sz w:val="24"/>
          <w:szCs w:val="24"/>
        </w:rPr>
        <w:t>.</w:t>
      </w:r>
    </w:p>
    <w:p w14:paraId="03039CBC" w14:textId="3CA09B22" w:rsidR="00F96318" w:rsidRDefault="00F96318" w:rsidP="00234ADA">
      <w:pPr>
        <w:spacing w:after="0" w:line="240" w:lineRule="auto"/>
        <w:ind w:left="810" w:hanging="810"/>
        <w:rPr>
          <w:rFonts w:ascii="Times New Roman" w:hAnsi="Times New Roman" w:cs="Times New Roman"/>
          <w:sz w:val="24"/>
          <w:szCs w:val="24"/>
        </w:rPr>
      </w:pPr>
    </w:p>
    <w:p w14:paraId="786C4217" w14:textId="49DDE394" w:rsidR="00F96318" w:rsidRDefault="00227B75" w:rsidP="00234ADA">
      <w:pPr>
        <w:spacing w:after="0" w:line="240" w:lineRule="auto"/>
        <w:ind w:left="810" w:hanging="810"/>
        <w:rPr>
          <w:rFonts w:ascii="Times New Roman" w:hAnsi="Times New Roman" w:cs="Times New Roman"/>
          <w:sz w:val="24"/>
          <w:szCs w:val="24"/>
        </w:rPr>
      </w:pPr>
      <w:r w:rsidRPr="00227B75">
        <w:rPr>
          <w:rFonts w:ascii="Times New Roman" w:hAnsi="Times New Roman" w:cs="Times New Roman"/>
          <w:noProof/>
          <w:sz w:val="24"/>
          <w:szCs w:val="24"/>
          <w:lang w:val="fr-CA" w:eastAsia="fr-CA"/>
        </w:rPr>
        <w:drawing>
          <wp:inline distT="0" distB="0" distL="0" distR="0" wp14:anchorId="63CC1E8A" wp14:editId="6C0DDB87">
            <wp:extent cx="5943600" cy="1852223"/>
            <wp:effectExtent l="0" t="0" r="0" b="0"/>
            <wp:docPr id="1" name="Image 1" descr="C:\Users\binnings\Dropbox\Sandra\Manuscripts\Collaborations\Ambo personality\Ambo personality experiment time lin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nings\Dropbox\Sandra\Manuscripts\Collaborations\Ambo personality\Ambo personality experiment time line Fig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52223"/>
                    </a:xfrm>
                    <a:prstGeom prst="rect">
                      <a:avLst/>
                    </a:prstGeom>
                    <a:noFill/>
                    <a:ln>
                      <a:noFill/>
                    </a:ln>
                  </pic:spPr>
                </pic:pic>
              </a:graphicData>
            </a:graphic>
          </wp:inline>
        </w:drawing>
      </w:r>
    </w:p>
    <w:p w14:paraId="7AE5E9D3" w14:textId="77777777" w:rsidR="00227B75" w:rsidRDefault="00227B75" w:rsidP="00234ADA">
      <w:pPr>
        <w:spacing w:after="0" w:line="240" w:lineRule="auto"/>
        <w:ind w:left="810" w:hanging="810"/>
        <w:rPr>
          <w:rFonts w:ascii="Times New Roman" w:hAnsi="Times New Roman" w:cs="Times New Roman"/>
          <w:sz w:val="24"/>
          <w:szCs w:val="24"/>
        </w:rPr>
      </w:pPr>
    </w:p>
    <w:p w14:paraId="16435869" w14:textId="026B0EBD" w:rsidR="00F96318" w:rsidRPr="00E37B1A" w:rsidRDefault="00F96318" w:rsidP="00234ADA">
      <w:pPr>
        <w:spacing w:after="0" w:line="240" w:lineRule="auto"/>
        <w:ind w:left="810" w:hanging="810"/>
        <w:rPr>
          <w:rFonts w:ascii="Times New Roman" w:hAnsi="Times New Roman" w:cs="Times New Roman"/>
          <w:sz w:val="24"/>
          <w:szCs w:val="24"/>
        </w:rPr>
      </w:pPr>
      <w:r>
        <w:rPr>
          <w:rFonts w:ascii="Times New Roman" w:hAnsi="Times New Roman" w:cs="Times New Roman"/>
          <w:sz w:val="24"/>
          <w:szCs w:val="24"/>
        </w:rPr>
        <w:t>Figure S3: Photo of ambo refuge used in the predation assays</w:t>
      </w:r>
    </w:p>
    <w:sectPr w:rsidR="00F96318" w:rsidRPr="00E37B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nning Sandra Ann" w:date="2019-07-31T12:15:00Z" w:initials="SB">
    <w:p w14:paraId="53D01CC9" w14:textId="24CE4457" w:rsidR="00521F63" w:rsidRDefault="00521F63">
      <w:pPr>
        <w:pStyle w:val="CommentText"/>
      </w:pPr>
      <w:r>
        <w:rPr>
          <w:rStyle w:val="CommentReference"/>
        </w:rPr>
        <w:annotationRef/>
      </w:r>
      <w:r>
        <w:t>Needs a better title</w:t>
      </w:r>
    </w:p>
    <w:p w14:paraId="182093A0" w14:textId="34CC28AF" w:rsidR="00521F63" w:rsidRDefault="00521F63">
      <w:pPr>
        <w:pStyle w:val="CommentText"/>
      </w:pPr>
    </w:p>
    <w:p w14:paraId="174186F6" w14:textId="2D09CEA4" w:rsidR="00521F63" w:rsidRDefault="00521F63">
      <w:pPr>
        <w:pStyle w:val="CommentText"/>
      </w:pPr>
      <w:r>
        <w:t>Target journals: (for discussion)</w:t>
      </w:r>
    </w:p>
    <w:p w14:paraId="5C96AB42" w14:textId="1B34E36A" w:rsidR="00521F63" w:rsidRDefault="00521F63">
      <w:pPr>
        <w:pStyle w:val="CommentText"/>
      </w:pPr>
    </w:p>
    <w:p w14:paraId="57051B38" w14:textId="7735E530" w:rsidR="00521F63" w:rsidRDefault="00521F63">
      <w:pPr>
        <w:pStyle w:val="CommentText"/>
      </w:pPr>
      <w:proofErr w:type="spellStart"/>
      <w:r>
        <w:t>PLoS</w:t>
      </w:r>
      <w:proofErr w:type="spellEnd"/>
      <w:r>
        <w:t xml:space="preserve"> Biology</w:t>
      </w:r>
    </w:p>
    <w:p w14:paraId="69A66C61" w14:textId="7DA42B1B" w:rsidR="00521F63" w:rsidRDefault="00521F63">
      <w:pPr>
        <w:pStyle w:val="CommentText"/>
      </w:pPr>
      <w:r>
        <w:t>Proc B</w:t>
      </w:r>
    </w:p>
    <w:p w14:paraId="1E16B3C8" w14:textId="43E3A45C" w:rsidR="00521F63" w:rsidRDefault="00521F63">
      <w:pPr>
        <w:pStyle w:val="CommentText"/>
      </w:pPr>
      <w:r>
        <w:t>Functional Ecology</w:t>
      </w:r>
    </w:p>
    <w:p w14:paraId="0F252428" w14:textId="1BBAA508" w:rsidR="00521F63" w:rsidRDefault="00521F63">
      <w:pPr>
        <w:pStyle w:val="CommentText"/>
      </w:pPr>
      <w:r>
        <w:t>Journal of Animal Ecology</w:t>
      </w:r>
    </w:p>
    <w:p w14:paraId="6259F786" w14:textId="10BCBE0E" w:rsidR="00521F63" w:rsidRDefault="00521F63">
      <w:pPr>
        <w:pStyle w:val="CommentText"/>
      </w:pPr>
      <w:r>
        <w:t>Nature Ecology and Evolution</w:t>
      </w:r>
    </w:p>
    <w:p w14:paraId="33D3E4FF" w14:textId="5E102B7D" w:rsidR="00521F63" w:rsidRDefault="00521F63">
      <w:pPr>
        <w:pStyle w:val="CommentText"/>
      </w:pPr>
      <w:r>
        <w:t>Behaviour journals (</w:t>
      </w:r>
      <w:proofErr w:type="spellStart"/>
      <w:r>
        <w:t>Anim</w:t>
      </w:r>
      <w:proofErr w:type="spellEnd"/>
      <w:r>
        <w:t xml:space="preserve"> </w:t>
      </w:r>
      <w:proofErr w:type="spellStart"/>
      <w:r>
        <w:t>Behav</w:t>
      </w:r>
      <w:proofErr w:type="spellEnd"/>
      <w:r>
        <w:t xml:space="preserve">, </w:t>
      </w:r>
      <w:proofErr w:type="spellStart"/>
      <w:r>
        <w:t>Behav</w:t>
      </w:r>
      <w:proofErr w:type="spellEnd"/>
      <w:r>
        <w:t xml:space="preserve"> </w:t>
      </w:r>
      <w:proofErr w:type="spellStart"/>
      <w:r>
        <w:t>Ecol</w:t>
      </w:r>
      <w:proofErr w:type="spellEnd"/>
      <w:r>
        <w:t>)</w:t>
      </w:r>
    </w:p>
  </w:comment>
  <w:comment w:id="1" w:author="Dominique Roche" w:date="2021-09-06T15:27:00Z" w:initials="DR">
    <w:p w14:paraId="34598DB9" w14:textId="43335245" w:rsidR="00762EDB" w:rsidRDefault="00762EDB">
      <w:pPr>
        <w:pStyle w:val="CommentText"/>
      </w:pPr>
      <w:r>
        <w:rPr>
          <w:rStyle w:val="CommentReference"/>
        </w:rPr>
        <w:annotationRef/>
      </w:r>
      <w:r>
        <w:t xml:space="preserve">Check: </w:t>
      </w:r>
      <w:r w:rsidRPr="00762EDB">
        <w:t>https://rpkgs.datanovia.com/survminer/reference/ggcoxdiagnostics.html</w:t>
      </w:r>
    </w:p>
  </w:comment>
  <w:comment w:id="2" w:author="Binning Sandra Ann" w:date="2019-08-02T17:00:00Z" w:initials="SB">
    <w:p w14:paraId="5C6D8696" w14:textId="1089E851" w:rsidR="0005098E" w:rsidRDefault="0005098E">
      <w:pPr>
        <w:pStyle w:val="CommentText"/>
      </w:pPr>
      <w:r>
        <w:rPr>
          <w:rStyle w:val="CommentReference"/>
        </w:rPr>
        <w:annotationRef/>
      </w:r>
      <w:r>
        <w:t>Better references?</w:t>
      </w:r>
    </w:p>
  </w:comment>
  <w:comment w:id="3" w:author="Ben Speers-Roesch" w:date="2019-08-04T12:46:00Z" w:initials="BS">
    <w:p w14:paraId="6F90241E" w14:textId="580CD303" w:rsidR="004E5F78" w:rsidRDefault="004E5F78" w:rsidP="004E5F78">
      <w:pPr>
        <w:pStyle w:val="EndNoteBibliography"/>
        <w:spacing w:after="0"/>
        <w:ind w:left="720" w:hanging="720"/>
      </w:pPr>
      <w:r>
        <w:rPr>
          <w:rStyle w:val="CommentReference"/>
        </w:rPr>
        <w:annotationRef/>
      </w:r>
      <w:r>
        <w:t>I</w:t>
      </w:r>
      <w:r w:rsidR="00823D98">
        <w:t>n</w:t>
      </w:r>
      <w:r>
        <w:t xml:space="preserve"> Big OA we use: </w:t>
      </w:r>
    </w:p>
    <w:p w14:paraId="7F07F4E6" w14:textId="77777777" w:rsidR="00823D98" w:rsidRDefault="00823D98" w:rsidP="004E5F78">
      <w:pPr>
        <w:pStyle w:val="EndNoteBibliography"/>
        <w:spacing w:after="0"/>
        <w:ind w:left="720" w:hanging="720"/>
      </w:pPr>
    </w:p>
    <w:p w14:paraId="0C685950" w14:textId="305BAB03" w:rsidR="004E5F78" w:rsidRDefault="004E5F78" w:rsidP="004E5F78">
      <w:pPr>
        <w:pStyle w:val="EndNoteBibliography"/>
        <w:spacing w:after="0"/>
        <w:ind w:left="720" w:hanging="720"/>
      </w:pPr>
      <w:r w:rsidRPr="00802B5E">
        <w:t>Hönisch, B.</w:t>
      </w:r>
      <w:r w:rsidRPr="00802B5E">
        <w:rPr>
          <w:i/>
        </w:rPr>
        <w:t xml:space="preserve"> et al.</w:t>
      </w:r>
      <w:r w:rsidRPr="00802B5E">
        <w:t xml:space="preserve"> The Geological Record of Ocean Acidification. </w:t>
      </w:r>
      <w:r w:rsidRPr="00802B5E">
        <w:rPr>
          <w:i/>
        </w:rPr>
        <w:t>Science</w:t>
      </w:r>
      <w:r w:rsidRPr="00802B5E">
        <w:t xml:space="preserve"> </w:t>
      </w:r>
      <w:r w:rsidRPr="00802B5E">
        <w:rPr>
          <w:b/>
        </w:rPr>
        <w:t>335</w:t>
      </w:r>
      <w:r w:rsidRPr="00802B5E">
        <w:t>, 1058-1063, doi:10.1126/science.1208277 (2012).</w:t>
      </w:r>
    </w:p>
    <w:p w14:paraId="47BC5381" w14:textId="77777777" w:rsidR="004E5F78" w:rsidRPr="00802B5E" w:rsidRDefault="004E5F78" w:rsidP="004E5F78">
      <w:pPr>
        <w:pStyle w:val="EndNoteBibliography"/>
        <w:spacing w:after="0"/>
        <w:ind w:left="720" w:hanging="720"/>
      </w:pPr>
    </w:p>
    <w:p w14:paraId="1A370F35" w14:textId="3C1FF08A" w:rsidR="004E5F78" w:rsidRPr="00802B5E" w:rsidRDefault="004E5F78" w:rsidP="004E5F78">
      <w:pPr>
        <w:pStyle w:val="EndNoteBibliography"/>
        <w:spacing w:after="0"/>
        <w:ind w:left="720" w:hanging="720"/>
      </w:pPr>
      <w:r>
        <w:t>L</w:t>
      </w:r>
      <w:r w:rsidRPr="00802B5E">
        <w:t>uthi, D.</w:t>
      </w:r>
      <w:r w:rsidRPr="00802B5E">
        <w:rPr>
          <w:i/>
        </w:rPr>
        <w:t xml:space="preserve"> et al.</w:t>
      </w:r>
      <w:r w:rsidRPr="00802B5E">
        <w:t xml:space="preserve"> High-resolution carbon dioxide concentration record 650,000-800,000 years before present. </w:t>
      </w:r>
      <w:r w:rsidRPr="00802B5E">
        <w:rPr>
          <w:i/>
        </w:rPr>
        <w:t>Nature</w:t>
      </w:r>
      <w:r w:rsidRPr="00802B5E">
        <w:t xml:space="preserve"> </w:t>
      </w:r>
      <w:r w:rsidRPr="00802B5E">
        <w:rPr>
          <w:b/>
        </w:rPr>
        <w:t>453</w:t>
      </w:r>
      <w:r w:rsidRPr="00802B5E">
        <w:t>, 379-382, doi:10.1038/nature06949 (2008).</w:t>
      </w:r>
    </w:p>
    <w:p w14:paraId="42FDD5D7" w14:textId="1B119406" w:rsidR="004E5F78" w:rsidRDefault="004E5F78">
      <w:pPr>
        <w:pStyle w:val="CommentText"/>
      </w:pPr>
    </w:p>
  </w:comment>
  <w:comment w:id="4" w:author="Binning Sandra Ann" w:date="2019-08-02T12:46:00Z" w:initials="SB">
    <w:p w14:paraId="75B33322" w14:textId="649FFB0C" w:rsidR="00667B1E" w:rsidRDefault="00667B1E">
      <w:pPr>
        <w:pStyle w:val="CommentText"/>
      </w:pPr>
      <w:r>
        <w:rPr>
          <w:rStyle w:val="CommentReference"/>
        </w:rPr>
        <w:annotationRef/>
      </w:r>
      <w:r w:rsidR="006449EF">
        <w:t>Add bi</w:t>
      </w:r>
      <w:r>
        <w:t xml:space="preserve">g OA, </w:t>
      </w:r>
      <w:r w:rsidR="0067748E">
        <w:t>decline effects paper</w:t>
      </w:r>
    </w:p>
  </w:comment>
  <w:comment w:id="5" w:author="Binning Sandra Ann" w:date="2019-08-02T12:23:00Z" w:initials="SB">
    <w:p w14:paraId="6B5F4FCF" w14:textId="699DD97A" w:rsidR="0035632C" w:rsidRDefault="0035632C">
      <w:pPr>
        <w:pStyle w:val="CommentText"/>
      </w:pPr>
      <w:r>
        <w:rPr>
          <w:rStyle w:val="CommentReference"/>
        </w:rPr>
        <w:annotationRef/>
      </w:r>
      <w:r>
        <w:t>Change this to personality?</w:t>
      </w:r>
    </w:p>
  </w:comment>
  <w:comment w:id="6" w:author="Binning Sandra Ann" w:date="2019-08-10T13:20:00Z" w:initials="SB">
    <w:p w14:paraId="595F853A" w14:textId="77777777" w:rsidR="00475762" w:rsidRDefault="00475762" w:rsidP="00475762">
      <w:pPr>
        <w:pStyle w:val="CommentText"/>
      </w:pPr>
      <w:r>
        <w:rPr>
          <w:rStyle w:val="CommentReference"/>
        </w:rPr>
        <w:annotationRef/>
      </w:r>
      <w:r>
        <w:t>Ambos collected Jan 12-13</w:t>
      </w:r>
    </w:p>
    <w:p w14:paraId="4086DD2F" w14:textId="77777777" w:rsidR="00475762" w:rsidRDefault="00475762" w:rsidP="00475762">
      <w:pPr>
        <w:pStyle w:val="CommentText"/>
      </w:pPr>
      <w:r>
        <w:t>Put in individual containers Jan 14</w:t>
      </w:r>
    </w:p>
    <w:p w14:paraId="5BA965FA" w14:textId="10E0291F" w:rsidR="00475762" w:rsidRDefault="00475762" w:rsidP="00475762">
      <w:pPr>
        <w:pStyle w:val="CommentText"/>
      </w:pPr>
      <w:r>
        <w:t>Personality trials performed Jan 16-19</w:t>
      </w:r>
    </w:p>
  </w:comment>
  <w:comment w:id="7" w:author="Binning Sandra Ann" w:date="2019-08-10T13:21:00Z" w:initials="SB">
    <w:p w14:paraId="5B07A02E" w14:textId="318A6E8C" w:rsidR="00475762" w:rsidRDefault="00475762">
      <w:pPr>
        <w:pStyle w:val="CommentText"/>
      </w:pPr>
      <w:r>
        <w:rPr>
          <w:rStyle w:val="CommentReference"/>
        </w:rPr>
        <w:annotationRef/>
      </w:r>
      <w:r>
        <w:t>Add camera details? But at least two different camera models were used (</w:t>
      </w:r>
      <w:proofErr w:type="gramStart"/>
      <w:r>
        <w:t>i.e.</w:t>
      </w:r>
      <w:proofErr w:type="gramEnd"/>
      <w:r>
        <w:t xml:space="preserve"> </w:t>
      </w:r>
      <w:proofErr w:type="spellStart"/>
      <w:r>
        <w:t>gopro</w:t>
      </w:r>
      <w:proofErr w:type="spellEnd"/>
      <w:r>
        <w:t xml:space="preserve"> vs. Lyle’s camcorder)</w:t>
      </w:r>
    </w:p>
  </w:comment>
  <w:comment w:id="9" w:author="Acer" w:date="2016-01-24T15:20:00Z" w:initials="A">
    <w:p w14:paraId="08A09292" w14:textId="6577DA8D" w:rsidR="00521F63" w:rsidRDefault="00521F63" w:rsidP="00B21849">
      <w:pPr>
        <w:pStyle w:val="CommentText"/>
      </w:pPr>
      <w:r>
        <w:rPr>
          <w:rStyle w:val="CommentReference"/>
        </w:rPr>
        <w:annotationRef/>
      </w:r>
      <w:r>
        <w:t xml:space="preserve">SANDRA: Should we </w:t>
      </w:r>
      <w:proofErr w:type="spellStart"/>
      <w:r>
        <w:t>incude</w:t>
      </w:r>
      <w:proofErr w:type="spellEnd"/>
      <w:r>
        <w:t xml:space="preserve"> a table indicating what behavioural trait or “personality” score each of these indices is assessing?</w:t>
      </w:r>
    </w:p>
    <w:p w14:paraId="1323A975" w14:textId="77777777" w:rsidR="00521F63" w:rsidRDefault="00521F63" w:rsidP="00B21849">
      <w:pPr>
        <w:pStyle w:val="CommentText"/>
      </w:pPr>
    </w:p>
    <w:p w14:paraId="5751A337" w14:textId="496A4B55" w:rsidR="00521F63" w:rsidRDefault="00521F63" w:rsidP="00B21849">
      <w:pPr>
        <w:pStyle w:val="CommentText"/>
      </w:pPr>
      <w:r>
        <w:t>YEP, GREAT IDEA. BUT LET’S WAIT UNTILL WE KNOW EXACTLY WHICH ONES WE WILL USE. I added a sentence at the end of this paragraph.</w:t>
      </w:r>
    </w:p>
  </w:comment>
  <w:comment w:id="10" w:author="Ben Speers-Roesch" w:date="2019-08-04T12:37:00Z" w:initials="BS">
    <w:p w14:paraId="051208DA" w14:textId="01A2E4C6" w:rsidR="00FE2BC9" w:rsidRDefault="00FE2BC9">
      <w:pPr>
        <w:pStyle w:val="CommentText"/>
      </w:pPr>
      <w:r>
        <w:rPr>
          <w:rStyle w:val="CommentReference"/>
        </w:rPr>
        <w:annotationRef/>
      </w:r>
      <w:r>
        <w:t>And a reference(s) highlighting these as important behavioral traits?</w:t>
      </w:r>
    </w:p>
  </w:comment>
  <w:comment w:id="12" w:author="Binning Sandra Ann" w:date="2019-08-10T13:30:00Z" w:initials="SB">
    <w:p w14:paraId="13C2DE01" w14:textId="77777777" w:rsidR="00017EE8" w:rsidRDefault="00017EE8" w:rsidP="00017EE8">
      <w:pPr>
        <w:pStyle w:val="CommentText"/>
      </w:pPr>
      <w:r>
        <w:rPr>
          <w:rStyle w:val="CommentReference"/>
        </w:rPr>
        <w:annotationRef/>
      </w:r>
      <w:r>
        <w:t>CO2 exposure begun Jan 19 (probably late, after the behavioural exp.)</w:t>
      </w:r>
    </w:p>
    <w:p w14:paraId="04D7F7A6" w14:textId="35CB81F0" w:rsidR="00017EE8" w:rsidRDefault="00017EE8" w:rsidP="00017EE8">
      <w:pPr>
        <w:pStyle w:val="CommentText"/>
      </w:pPr>
      <w:r>
        <w:t>Next run of behavioural exp were run Jan 24-27.</w:t>
      </w:r>
    </w:p>
  </w:comment>
  <w:comment w:id="19" w:author="Binning Sandra Ann" w:date="2019-07-31T12:55:00Z" w:initials="SB">
    <w:p w14:paraId="3671696B" w14:textId="5894259E" w:rsidR="00521F63" w:rsidRDefault="00521F63">
      <w:pPr>
        <w:pStyle w:val="CommentText"/>
      </w:pPr>
      <w:r>
        <w:rPr>
          <w:rStyle w:val="CommentReference"/>
        </w:rPr>
        <w:annotationRef/>
      </w:r>
      <w:r>
        <w:t>Add references</w:t>
      </w:r>
    </w:p>
  </w:comment>
  <w:comment w:id="21" w:author="Binning Sandra Ann" w:date="2019-08-01T12:26:00Z" w:initials="SB">
    <w:p w14:paraId="31107E7C" w14:textId="0BC0F5BC" w:rsidR="00521F63" w:rsidRDefault="00521F63">
      <w:pPr>
        <w:pStyle w:val="CommentText"/>
      </w:pPr>
      <w:r>
        <w:rPr>
          <w:rStyle w:val="CommentReference"/>
        </w:rPr>
        <w:annotationRef/>
      </w:r>
      <w:r>
        <w:t>Perhaps in supplemental material if we’re tight on space?</w:t>
      </w:r>
    </w:p>
  </w:comment>
  <w:comment w:id="20" w:author="Shinichi Nakagawa" w:date="2022-11-12T14:13:00Z" w:initials="SN">
    <w:p w14:paraId="34AD16AA" w14:textId="623D56C7" w:rsidR="003A04D4" w:rsidRDefault="003A04D4">
      <w:pPr>
        <w:pStyle w:val="CommentText"/>
      </w:pPr>
      <w:r>
        <w:rPr>
          <w:rStyle w:val="CommentReference"/>
        </w:rPr>
        <w:annotationRef/>
      </w:r>
      <w:r>
        <w:t>Probably name what behaviours have been measured??</w:t>
      </w:r>
    </w:p>
  </w:comment>
  <w:comment w:id="22" w:author="Binning Sandra Ann" w:date="2019-08-01T13:15:00Z" w:initials="SB">
    <w:p w14:paraId="29DA3CA5" w14:textId="137DDB05" w:rsidR="00521F63" w:rsidRDefault="00521F63">
      <w:pPr>
        <w:pStyle w:val="CommentText"/>
      </w:pPr>
      <w:r>
        <w:rPr>
          <w:rStyle w:val="CommentReference"/>
        </w:rPr>
        <w:annotationRef/>
      </w:r>
      <w:r>
        <w:t>Verify and add details</w:t>
      </w:r>
    </w:p>
  </w:comment>
  <w:comment w:id="29" w:author="Shinichi Nakagawa" w:date="2022-11-12T17:40:00Z" w:initials="SN">
    <w:p w14:paraId="7E485030" w14:textId="717E7DD3" w:rsidR="0087065A" w:rsidRDefault="0087065A">
      <w:pPr>
        <w:pStyle w:val="CommentText"/>
      </w:pPr>
      <w:r>
        <w:rPr>
          <w:rStyle w:val="CommentReference"/>
        </w:rPr>
        <w:annotationRef/>
      </w:r>
      <w:r>
        <w:t xml:space="preserve">I could put more </w:t>
      </w:r>
      <w:r w:rsidR="00857359">
        <w:t>details as required</w:t>
      </w:r>
    </w:p>
  </w:comment>
  <w:comment w:id="44" w:author="Shinichi Nakagawa" w:date="2022-11-12T15:12:00Z" w:initials="SN">
    <w:p w14:paraId="4A21D9B0" w14:textId="17954FA5" w:rsidR="00B671A4" w:rsidRDefault="00B671A4">
      <w:pPr>
        <w:pStyle w:val="CommentText"/>
      </w:pPr>
      <w:r>
        <w:rPr>
          <w:rStyle w:val="CommentReference"/>
        </w:rPr>
        <w:annotationRef/>
      </w:r>
      <w:r>
        <w:t xml:space="preserve">You will need to </w:t>
      </w:r>
    </w:p>
  </w:comment>
  <w:comment w:id="224" w:author="Shinichi Nakagawa" w:date="2022-11-12T16:44:00Z" w:initials="SN">
    <w:p w14:paraId="37B95337" w14:textId="33B1307C" w:rsidR="00C15CE3" w:rsidRDefault="00C15CE3">
      <w:pPr>
        <w:pStyle w:val="CommentText"/>
      </w:pPr>
      <w:r>
        <w:rPr>
          <w:rStyle w:val="CommentReference"/>
        </w:rPr>
        <w:annotationRef/>
      </w:r>
      <w:r w:rsidR="00D867A7">
        <w:rPr>
          <w:rFonts w:ascii="Arial" w:hAnsi="Arial" w:cs="Arial"/>
          <w:color w:val="222222"/>
          <w:shd w:val="clear" w:color="auto" w:fill="FFFFFF"/>
        </w:rPr>
        <w:t>Stoffel, Martin A., Shinichi Nakagawa, and Holger Schielzeth. "</w:t>
      </w:r>
      <w:proofErr w:type="spellStart"/>
      <w:r w:rsidR="00D867A7">
        <w:rPr>
          <w:rFonts w:ascii="Arial" w:hAnsi="Arial" w:cs="Arial"/>
          <w:color w:val="222222"/>
          <w:shd w:val="clear" w:color="auto" w:fill="FFFFFF"/>
        </w:rPr>
        <w:t>rptR</w:t>
      </w:r>
      <w:proofErr w:type="spellEnd"/>
      <w:r w:rsidR="00D867A7">
        <w:rPr>
          <w:rFonts w:ascii="Arial" w:hAnsi="Arial" w:cs="Arial"/>
          <w:color w:val="222222"/>
          <w:shd w:val="clear" w:color="auto" w:fill="FFFFFF"/>
        </w:rPr>
        <w:t>: Repeatability estimation and variance decomposition by generalized linear mixed</w:t>
      </w:r>
      <w:r w:rsidR="00D867A7">
        <w:rPr>
          <w:rFonts w:ascii="Cambria Math" w:hAnsi="Cambria Math" w:cs="Cambria Math"/>
          <w:color w:val="222222"/>
          <w:shd w:val="clear" w:color="auto" w:fill="FFFFFF"/>
        </w:rPr>
        <w:t>‐</w:t>
      </w:r>
      <w:r w:rsidR="00D867A7">
        <w:rPr>
          <w:rFonts w:ascii="Arial" w:hAnsi="Arial" w:cs="Arial"/>
          <w:color w:val="222222"/>
          <w:shd w:val="clear" w:color="auto" w:fill="FFFFFF"/>
        </w:rPr>
        <w:t>effects models." </w:t>
      </w:r>
      <w:r w:rsidR="00D867A7">
        <w:rPr>
          <w:rFonts w:ascii="Arial" w:hAnsi="Arial" w:cs="Arial"/>
          <w:i/>
          <w:iCs/>
          <w:color w:val="222222"/>
          <w:shd w:val="clear" w:color="auto" w:fill="FFFFFF"/>
        </w:rPr>
        <w:t>Methods in Ecology and Evolution</w:t>
      </w:r>
      <w:r w:rsidR="00D867A7">
        <w:rPr>
          <w:rFonts w:ascii="Arial" w:hAnsi="Arial" w:cs="Arial"/>
          <w:color w:val="222222"/>
          <w:shd w:val="clear" w:color="auto" w:fill="FFFFFF"/>
        </w:rPr>
        <w:t> 8.11 (2017): 1639-1644.</w:t>
      </w:r>
    </w:p>
  </w:comment>
  <w:comment w:id="235" w:author="Shinichi Nakagawa" w:date="2022-11-12T16:42:00Z" w:initials="SN">
    <w:p w14:paraId="17917901" w14:textId="06D14965" w:rsidR="00075507" w:rsidRDefault="00075507">
      <w:pPr>
        <w:pStyle w:val="CommentText"/>
      </w:pPr>
      <w:r>
        <w:rPr>
          <w:rStyle w:val="CommentReference"/>
        </w:rPr>
        <w:annotationRef/>
      </w:r>
      <w:r w:rsidR="00E318EF">
        <w:rPr>
          <w:rFonts w:ascii="Arial" w:hAnsi="Arial" w:cs="Arial"/>
          <w:color w:val="222222"/>
          <w:shd w:val="clear" w:color="auto" w:fill="FFFFFF"/>
        </w:rPr>
        <w:t>Nakagawa, S. and Schielzeth, H., 2010. Repeatability for Gaussian and non</w:t>
      </w:r>
      <w:r w:rsidR="00E318EF">
        <w:rPr>
          <w:rFonts w:ascii="Cambria Math" w:hAnsi="Cambria Math" w:cs="Cambria Math"/>
          <w:color w:val="222222"/>
          <w:shd w:val="clear" w:color="auto" w:fill="FFFFFF"/>
        </w:rPr>
        <w:t>‐</w:t>
      </w:r>
      <w:r w:rsidR="00E318EF">
        <w:rPr>
          <w:rFonts w:ascii="Arial" w:hAnsi="Arial" w:cs="Arial"/>
          <w:color w:val="222222"/>
          <w:shd w:val="clear" w:color="auto" w:fill="FFFFFF"/>
        </w:rPr>
        <w:t>Gaussian data: a practical guide for biologists. </w:t>
      </w:r>
      <w:r w:rsidR="00E318EF">
        <w:rPr>
          <w:rFonts w:ascii="Arial" w:hAnsi="Arial" w:cs="Arial"/>
          <w:i/>
          <w:iCs/>
          <w:color w:val="222222"/>
          <w:shd w:val="clear" w:color="auto" w:fill="FFFFFF"/>
        </w:rPr>
        <w:t>Biological Reviews</w:t>
      </w:r>
      <w:r w:rsidR="00E318EF">
        <w:rPr>
          <w:rFonts w:ascii="Arial" w:hAnsi="Arial" w:cs="Arial"/>
          <w:color w:val="222222"/>
          <w:shd w:val="clear" w:color="auto" w:fill="FFFFFF"/>
        </w:rPr>
        <w:t>, </w:t>
      </w:r>
      <w:r w:rsidR="00E318EF">
        <w:rPr>
          <w:rFonts w:ascii="Arial" w:hAnsi="Arial" w:cs="Arial"/>
          <w:i/>
          <w:iCs/>
          <w:color w:val="222222"/>
          <w:shd w:val="clear" w:color="auto" w:fill="FFFFFF"/>
        </w:rPr>
        <w:t>85</w:t>
      </w:r>
      <w:r w:rsidR="00E318EF">
        <w:rPr>
          <w:rFonts w:ascii="Arial" w:hAnsi="Arial" w:cs="Arial"/>
          <w:color w:val="222222"/>
          <w:shd w:val="clear" w:color="auto" w:fill="FFFFFF"/>
        </w:rPr>
        <w:t>(4), pp.935-956.</w:t>
      </w:r>
    </w:p>
  </w:comment>
  <w:comment w:id="275" w:author="Shinichi Nakagawa" w:date="2022-11-12T16:53:00Z" w:initials="SN">
    <w:p w14:paraId="1CC361CB" w14:textId="59206876" w:rsidR="003219FD" w:rsidRDefault="003219FD">
      <w:pPr>
        <w:pStyle w:val="CommentText"/>
      </w:pPr>
      <w:r>
        <w:rPr>
          <w:rStyle w:val="CommentReference"/>
        </w:rPr>
        <w:annotationRef/>
      </w:r>
      <w:r w:rsidR="009270C4">
        <w:rPr>
          <w:rFonts w:ascii="Arial" w:hAnsi="Arial" w:cs="Arial"/>
          <w:color w:val="222222"/>
          <w:shd w:val="clear" w:color="auto" w:fill="FFFFFF"/>
        </w:rPr>
        <w:t>Mitchell, David J., et al. "Temporal autocorrelation: a neglected factor in the study of behavioral repeatability and plasticity." </w:t>
      </w:r>
      <w:r w:rsidR="009270C4">
        <w:rPr>
          <w:rFonts w:ascii="Arial" w:hAnsi="Arial" w:cs="Arial"/>
          <w:i/>
          <w:iCs/>
          <w:color w:val="222222"/>
          <w:shd w:val="clear" w:color="auto" w:fill="FFFFFF"/>
        </w:rPr>
        <w:t>Behavioral Ecology</w:t>
      </w:r>
      <w:r w:rsidR="009270C4">
        <w:rPr>
          <w:rFonts w:ascii="Arial" w:hAnsi="Arial" w:cs="Arial"/>
          <w:color w:val="222222"/>
          <w:shd w:val="clear" w:color="auto" w:fill="FFFFFF"/>
        </w:rPr>
        <w:t> 31.1 (2020): 222-231.</w:t>
      </w:r>
    </w:p>
  </w:comment>
  <w:comment w:id="307" w:author="Shinichi Nakagawa" w:date="2022-11-12T17:39:00Z" w:initials="SN">
    <w:p w14:paraId="14A093B9" w14:textId="27F94F28" w:rsidR="0087065A" w:rsidRDefault="0087065A">
      <w:pPr>
        <w:pStyle w:val="CommentText"/>
      </w:pPr>
      <w:r>
        <w:rPr>
          <w:rStyle w:val="CommentReference"/>
        </w:rPr>
        <w:annotationRef/>
      </w:r>
      <w:r>
        <w:t xml:space="preserve">I think if you can create tables of the results (supplementary tables for 5 behaviours that will be good). </w:t>
      </w:r>
    </w:p>
  </w:comment>
  <w:comment w:id="377" w:author="Shinichi Nakagawa" w:date="2022-11-12T17:39:00Z" w:initials="SN">
    <w:p w14:paraId="1B22DE60" w14:textId="3321595A" w:rsidR="0066466F" w:rsidRDefault="0066466F">
      <w:pPr>
        <w:pStyle w:val="CommentText"/>
      </w:pPr>
      <w:r>
        <w:rPr>
          <w:rStyle w:val="CommentReference"/>
        </w:rPr>
        <w:annotationRef/>
      </w:r>
      <w:r>
        <w:rPr>
          <w:rStyle w:val="CommentReference"/>
        </w:rPr>
        <w:t xml:space="preserve">To be filled </w:t>
      </w:r>
    </w:p>
  </w:comment>
  <w:comment w:id="444" w:author="Shinichi Nakagawa" w:date="2022-11-14T18:47:00Z" w:initials="SN">
    <w:p w14:paraId="1C991032" w14:textId="791E7266" w:rsidR="0029508F" w:rsidRDefault="0029508F">
      <w:pPr>
        <w:pStyle w:val="CommentText"/>
      </w:pPr>
      <w:r>
        <w:rPr>
          <w:rStyle w:val="CommentReference"/>
        </w:rPr>
        <w:annotationRef/>
      </w:r>
      <w:r>
        <w:t>Very repeatable!!!</w:t>
      </w:r>
    </w:p>
  </w:comment>
  <w:comment w:id="486" w:author="Binning Sandra Ann" w:date="2019-08-02T16:09:00Z" w:initials="SB">
    <w:p w14:paraId="24C6EE08" w14:textId="2099530F" w:rsidR="00BA3FE6" w:rsidRPr="00833447" w:rsidRDefault="00BA3FE6">
      <w:pPr>
        <w:pStyle w:val="CommentText"/>
      </w:pPr>
      <w:r>
        <w:rPr>
          <w:rStyle w:val="CommentReference"/>
        </w:rPr>
        <w:annotationRef/>
      </w:r>
      <w:r w:rsidRPr="00833447">
        <w:t xml:space="preserve">Change to Ai, </w:t>
      </w:r>
      <w:proofErr w:type="spellStart"/>
      <w:r w:rsidRPr="00833447">
        <w:t>Aii</w:t>
      </w:r>
      <w:proofErr w:type="spellEnd"/>
      <w:r w:rsidRPr="00833447">
        <w:t>…etc.</w:t>
      </w:r>
    </w:p>
  </w:comment>
  <w:comment w:id="499" w:author="Ben Speers-Roesch" w:date="2019-08-04T13:17:00Z" w:initials="BS">
    <w:p w14:paraId="6768A738" w14:textId="083F4100" w:rsidR="00B83B20" w:rsidRDefault="00B83B20">
      <w:pPr>
        <w:pStyle w:val="CommentText"/>
      </w:pPr>
      <w:r>
        <w:rPr>
          <w:rStyle w:val="CommentReference"/>
        </w:rPr>
        <w:annotationRef/>
      </w:r>
      <w:r>
        <w:t>I don’t know what the gap before the predator-prey arrow is about. We should just how many days this represents.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3E4FF" w15:done="0"/>
  <w15:commentEx w15:paraId="34598DB9" w15:done="0"/>
  <w15:commentEx w15:paraId="5C6D8696" w15:done="0"/>
  <w15:commentEx w15:paraId="42FDD5D7" w15:paraIdParent="5C6D8696" w15:done="0"/>
  <w15:commentEx w15:paraId="75B33322" w15:done="0"/>
  <w15:commentEx w15:paraId="6B5F4FCF" w15:done="0"/>
  <w15:commentEx w15:paraId="5BA965FA" w15:done="0"/>
  <w15:commentEx w15:paraId="5B07A02E" w15:done="0"/>
  <w15:commentEx w15:paraId="5751A337" w15:done="0"/>
  <w15:commentEx w15:paraId="051208DA" w15:paraIdParent="5751A337" w15:done="0"/>
  <w15:commentEx w15:paraId="04D7F7A6" w15:done="0"/>
  <w15:commentEx w15:paraId="3671696B" w15:done="0"/>
  <w15:commentEx w15:paraId="31107E7C" w15:done="0"/>
  <w15:commentEx w15:paraId="34AD16AA" w15:done="0"/>
  <w15:commentEx w15:paraId="29DA3CA5" w15:done="0"/>
  <w15:commentEx w15:paraId="7E485030" w15:done="0"/>
  <w15:commentEx w15:paraId="4A21D9B0" w15:done="0"/>
  <w15:commentEx w15:paraId="37B95337" w15:done="0"/>
  <w15:commentEx w15:paraId="17917901" w15:done="0"/>
  <w15:commentEx w15:paraId="1CC361CB" w15:done="0"/>
  <w15:commentEx w15:paraId="14A093B9" w15:done="0"/>
  <w15:commentEx w15:paraId="1B22DE60" w15:done="0"/>
  <w15:commentEx w15:paraId="1C991032" w15:done="0"/>
  <w15:commentEx w15:paraId="24C6EE08" w15:done="0"/>
  <w15:commentEx w15:paraId="6768A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F14AE2" w16cex:dateUtc="2019-07-31T16:15:00Z"/>
  <w16cex:commentExtensible w16cex:durableId="24E0B1F4" w16cex:dateUtc="2021-09-06T19:27:00Z"/>
  <w16cex:commentExtensible w16cex:durableId="20F14AE3" w16cex:dateUtc="2019-08-02T21:00:00Z"/>
  <w16cex:commentExtensible w16cex:durableId="20F1521F" w16cex:dateUtc="2019-08-04T16:46:00Z"/>
  <w16cex:commentExtensible w16cex:durableId="20F14AE4" w16cex:dateUtc="2019-08-02T16:46:00Z"/>
  <w16cex:commentExtensible w16cex:durableId="20F14AE6" w16cex:dateUtc="2019-08-02T16:23:00Z"/>
  <w16cex:commentExtensible w16cex:durableId="24E0B1E4" w16cex:dateUtc="2019-08-10T17:20:00Z"/>
  <w16cex:commentExtensible w16cex:durableId="24E0B1E5" w16cex:dateUtc="2019-08-10T17:21:00Z"/>
  <w16cex:commentExtensible w16cex:durableId="20F14AE8" w16cex:dateUtc="2016-01-24T20:20:00Z"/>
  <w16cex:commentExtensible w16cex:durableId="20F14FEE" w16cex:dateUtc="2019-08-04T16:37:00Z"/>
  <w16cex:commentExtensible w16cex:durableId="24E0B1E8" w16cex:dateUtc="2019-08-10T17:30:00Z"/>
  <w16cex:commentExtensible w16cex:durableId="20F14AE9" w16cex:dateUtc="2019-07-31T16:55:00Z"/>
  <w16cex:commentExtensible w16cex:durableId="20F14AEA" w16cex:dateUtc="2019-08-01T16:26:00Z"/>
  <w16cex:commentExtensible w16cex:durableId="271A289F" w16cex:dateUtc="2022-11-12T03:13:00Z"/>
  <w16cex:commentExtensible w16cex:durableId="20F14AEB" w16cex:dateUtc="2019-08-01T17:15:00Z"/>
  <w16cex:commentExtensible w16cex:durableId="271A5913" w16cex:dateUtc="2022-11-12T06:40:00Z"/>
  <w16cex:commentExtensible w16cex:durableId="271A4BD6" w16cex:dateUtc="2022-11-12T05:44:00Z"/>
  <w16cex:commentExtensible w16cex:durableId="271A4B58" w16cex:dateUtc="2022-11-12T05:42:00Z"/>
  <w16cex:commentExtensible w16cex:durableId="271A4E15" w16cex:dateUtc="2022-11-12T05:53:00Z"/>
  <w16cex:commentExtensible w16cex:durableId="271A58EF" w16cex:dateUtc="2022-11-12T06:39:00Z"/>
  <w16cex:commentExtensible w16cex:durableId="271A58E1" w16cex:dateUtc="2022-11-12T06:39:00Z"/>
  <w16cex:commentExtensible w16cex:durableId="271D0BD4" w16cex:dateUtc="2022-11-14T07:47:00Z"/>
  <w16cex:commentExtensible w16cex:durableId="20F14AEC" w16cex:dateUtc="2019-08-02T20:09:00Z"/>
  <w16cex:commentExtensible w16cex:durableId="20F15980" w16cex:dateUtc="2019-08-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3E4FF" w16cid:durableId="20F14AE2"/>
  <w16cid:commentId w16cid:paraId="34598DB9" w16cid:durableId="24E0B1F4"/>
  <w16cid:commentId w16cid:paraId="5C6D8696" w16cid:durableId="20F14AE3"/>
  <w16cid:commentId w16cid:paraId="42FDD5D7" w16cid:durableId="20F1521F"/>
  <w16cid:commentId w16cid:paraId="75B33322" w16cid:durableId="20F14AE4"/>
  <w16cid:commentId w16cid:paraId="6B5F4FCF" w16cid:durableId="20F14AE6"/>
  <w16cid:commentId w16cid:paraId="5BA965FA" w16cid:durableId="24E0B1E4"/>
  <w16cid:commentId w16cid:paraId="5B07A02E" w16cid:durableId="24E0B1E5"/>
  <w16cid:commentId w16cid:paraId="5751A337" w16cid:durableId="20F14AE8"/>
  <w16cid:commentId w16cid:paraId="051208DA" w16cid:durableId="20F14FEE"/>
  <w16cid:commentId w16cid:paraId="04D7F7A6" w16cid:durableId="24E0B1E8"/>
  <w16cid:commentId w16cid:paraId="3671696B" w16cid:durableId="20F14AE9"/>
  <w16cid:commentId w16cid:paraId="31107E7C" w16cid:durableId="20F14AEA"/>
  <w16cid:commentId w16cid:paraId="34AD16AA" w16cid:durableId="271A289F"/>
  <w16cid:commentId w16cid:paraId="29DA3CA5" w16cid:durableId="20F14AEB"/>
  <w16cid:commentId w16cid:paraId="7E485030" w16cid:durableId="271A5913"/>
  <w16cid:commentId w16cid:paraId="4A21D9B0" w16cid:durableId="271A4056"/>
  <w16cid:commentId w16cid:paraId="37B95337" w16cid:durableId="271A4BD6"/>
  <w16cid:commentId w16cid:paraId="17917901" w16cid:durableId="271A4B58"/>
  <w16cid:commentId w16cid:paraId="1CC361CB" w16cid:durableId="271A4E15"/>
  <w16cid:commentId w16cid:paraId="14A093B9" w16cid:durableId="271A58EF"/>
  <w16cid:commentId w16cid:paraId="1B22DE60" w16cid:durableId="271A58E1"/>
  <w16cid:commentId w16cid:paraId="1C991032" w16cid:durableId="271D0BD4"/>
  <w16cid:commentId w16cid:paraId="24C6EE08" w16cid:durableId="20F14AEC"/>
  <w16cid:commentId w16cid:paraId="6768A738" w16cid:durableId="20F159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1D8D"/>
    <w:multiLevelType w:val="hybridMultilevel"/>
    <w:tmpl w:val="8ECA7E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460537A"/>
    <w:multiLevelType w:val="hybridMultilevel"/>
    <w:tmpl w:val="6FF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8735A"/>
    <w:multiLevelType w:val="hybridMultilevel"/>
    <w:tmpl w:val="947C06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CA7BB6"/>
    <w:multiLevelType w:val="hybridMultilevel"/>
    <w:tmpl w:val="69A4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6310">
    <w:abstractNumId w:val="1"/>
  </w:num>
  <w:num w:numId="2" w16cid:durableId="382950835">
    <w:abstractNumId w:val="2"/>
  </w:num>
  <w:num w:numId="3" w16cid:durableId="85422437">
    <w:abstractNumId w:val="3"/>
  </w:num>
  <w:num w:numId="4" w16cid:durableId="1829789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ning Sandra Ann">
    <w15:presenceInfo w15:providerId="AD" w15:userId="S-1-5-21-2046442738-783573707-16515117-1009734"/>
  </w15:person>
  <w15:person w15:author="Dominique Roche">
    <w15:presenceInfo w15:providerId="Windows Live" w15:userId="6f6a80ab22e996a8"/>
  </w15:person>
  <w15:person w15:author="Acer">
    <w15:presenceInfo w15:providerId="None" w15:userId="Ac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6174F"/>
    <w:rsid w:val="00006630"/>
    <w:rsid w:val="00017EE8"/>
    <w:rsid w:val="000224F8"/>
    <w:rsid w:val="000265A3"/>
    <w:rsid w:val="00033EFE"/>
    <w:rsid w:val="00035656"/>
    <w:rsid w:val="0005098E"/>
    <w:rsid w:val="00056101"/>
    <w:rsid w:val="00056CE3"/>
    <w:rsid w:val="000604CE"/>
    <w:rsid w:val="0007039A"/>
    <w:rsid w:val="00073624"/>
    <w:rsid w:val="00075507"/>
    <w:rsid w:val="0007613B"/>
    <w:rsid w:val="00092773"/>
    <w:rsid w:val="00097A0D"/>
    <w:rsid w:val="000A0182"/>
    <w:rsid w:val="000A719A"/>
    <w:rsid w:val="000B38FE"/>
    <w:rsid w:val="000C095C"/>
    <w:rsid w:val="000D3292"/>
    <w:rsid w:val="000D5BEE"/>
    <w:rsid w:val="000D7497"/>
    <w:rsid w:val="000D7D6F"/>
    <w:rsid w:val="000E13B7"/>
    <w:rsid w:val="000E7367"/>
    <w:rsid w:val="000F73EB"/>
    <w:rsid w:val="00101702"/>
    <w:rsid w:val="00110B7F"/>
    <w:rsid w:val="00114BE7"/>
    <w:rsid w:val="0013538C"/>
    <w:rsid w:val="001367FE"/>
    <w:rsid w:val="001515A1"/>
    <w:rsid w:val="00163A1D"/>
    <w:rsid w:val="001647BA"/>
    <w:rsid w:val="0017415B"/>
    <w:rsid w:val="00186136"/>
    <w:rsid w:val="0019667B"/>
    <w:rsid w:val="001A397C"/>
    <w:rsid w:val="001B3B14"/>
    <w:rsid w:val="001C59A1"/>
    <w:rsid w:val="001C7682"/>
    <w:rsid w:val="001D6DD2"/>
    <w:rsid w:val="001D719C"/>
    <w:rsid w:val="001E6B9C"/>
    <w:rsid w:val="001F77D4"/>
    <w:rsid w:val="00201A7B"/>
    <w:rsid w:val="00213080"/>
    <w:rsid w:val="00223C13"/>
    <w:rsid w:val="00224F21"/>
    <w:rsid w:val="00227B75"/>
    <w:rsid w:val="00234ADA"/>
    <w:rsid w:val="00263C3E"/>
    <w:rsid w:val="00263CAD"/>
    <w:rsid w:val="0026781B"/>
    <w:rsid w:val="00274014"/>
    <w:rsid w:val="00274947"/>
    <w:rsid w:val="00280AB6"/>
    <w:rsid w:val="00284776"/>
    <w:rsid w:val="00285AE2"/>
    <w:rsid w:val="00292FFA"/>
    <w:rsid w:val="0029508F"/>
    <w:rsid w:val="002957D3"/>
    <w:rsid w:val="002A7507"/>
    <w:rsid w:val="002B2763"/>
    <w:rsid w:val="002B5048"/>
    <w:rsid w:val="002B57BA"/>
    <w:rsid w:val="002E1DD5"/>
    <w:rsid w:val="002E282D"/>
    <w:rsid w:val="002E41E3"/>
    <w:rsid w:val="00301E6A"/>
    <w:rsid w:val="003065E0"/>
    <w:rsid w:val="00315381"/>
    <w:rsid w:val="003219FD"/>
    <w:rsid w:val="00341B4F"/>
    <w:rsid w:val="00350778"/>
    <w:rsid w:val="0035632C"/>
    <w:rsid w:val="00383DB8"/>
    <w:rsid w:val="00386567"/>
    <w:rsid w:val="003919EC"/>
    <w:rsid w:val="003A04D4"/>
    <w:rsid w:val="003A42B6"/>
    <w:rsid w:val="003A5BBA"/>
    <w:rsid w:val="003A7568"/>
    <w:rsid w:val="003B24D9"/>
    <w:rsid w:val="003C4587"/>
    <w:rsid w:val="003C7CF7"/>
    <w:rsid w:val="003D47C9"/>
    <w:rsid w:val="003E51BE"/>
    <w:rsid w:val="003F3691"/>
    <w:rsid w:val="003F5382"/>
    <w:rsid w:val="00401D83"/>
    <w:rsid w:val="00403533"/>
    <w:rsid w:val="00404A79"/>
    <w:rsid w:val="0041116B"/>
    <w:rsid w:val="00427B62"/>
    <w:rsid w:val="0043272D"/>
    <w:rsid w:val="00465CF3"/>
    <w:rsid w:val="004668AE"/>
    <w:rsid w:val="00474961"/>
    <w:rsid w:val="00475762"/>
    <w:rsid w:val="00482754"/>
    <w:rsid w:val="004A20BC"/>
    <w:rsid w:val="004D6606"/>
    <w:rsid w:val="004E5AE2"/>
    <w:rsid w:val="004E5F78"/>
    <w:rsid w:val="00501425"/>
    <w:rsid w:val="00506F8D"/>
    <w:rsid w:val="00515FEF"/>
    <w:rsid w:val="00516527"/>
    <w:rsid w:val="0051766B"/>
    <w:rsid w:val="00521F63"/>
    <w:rsid w:val="0053136A"/>
    <w:rsid w:val="005530F0"/>
    <w:rsid w:val="00555EBD"/>
    <w:rsid w:val="005622C0"/>
    <w:rsid w:val="00571F8E"/>
    <w:rsid w:val="005962CB"/>
    <w:rsid w:val="005A0876"/>
    <w:rsid w:val="005C3120"/>
    <w:rsid w:val="005C34C0"/>
    <w:rsid w:val="005C7716"/>
    <w:rsid w:val="005D305A"/>
    <w:rsid w:val="005E783A"/>
    <w:rsid w:val="005F1405"/>
    <w:rsid w:val="005F3B29"/>
    <w:rsid w:val="00602E3F"/>
    <w:rsid w:val="00607639"/>
    <w:rsid w:val="00615BB4"/>
    <w:rsid w:val="00625689"/>
    <w:rsid w:val="00625E3A"/>
    <w:rsid w:val="006343DD"/>
    <w:rsid w:val="006373DD"/>
    <w:rsid w:val="0063759B"/>
    <w:rsid w:val="00640E39"/>
    <w:rsid w:val="006449EF"/>
    <w:rsid w:val="006476E6"/>
    <w:rsid w:val="0065263C"/>
    <w:rsid w:val="00656D53"/>
    <w:rsid w:val="0066466F"/>
    <w:rsid w:val="00665CBA"/>
    <w:rsid w:val="00667B1E"/>
    <w:rsid w:val="00675D94"/>
    <w:rsid w:val="0067748E"/>
    <w:rsid w:val="00680CCA"/>
    <w:rsid w:val="0069411E"/>
    <w:rsid w:val="006B25BA"/>
    <w:rsid w:val="006D06D3"/>
    <w:rsid w:val="006D2F65"/>
    <w:rsid w:val="006E63F8"/>
    <w:rsid w:val="006F3E5A"/>
    <w:rsid w:val="007112B7"/>
    <w:rsid w:val="007136F3"/>
    <w:rsid w:val="00735779"/>
    <w:rsid w:val="007409D4"/>
    <w:rsid w:val="00750137"/>
    <w:rsid w:val="007562EA"/>
    <w:rsid w:val="00762EDB"/>
    <w:rsid w:val="00773CFB"/>
    <w:rsid w:val="0078248C"/>
    <w:rsid w:val="00794636"/>
    <w:rsid w:val="00794764"/>
    <w:rsid w:val="007A32E3"/>
    <w:rsid w:val="007C7DA5"/>
    <w:rsid w:val="007D1D29"/>
    <w:rsid w:val="007F4003"/>
    <w:rsid w:val="00802988"/>
    <w:rsid w:val="00803A8F"/>
    <w:rsid w:val="00806323"/>
    <w:rsid w:val="00813A60"/>
    <w:rsid w:val="00823D98"/>
    <w:rsid w:val="00833447"/>
    <w:rsid w:val="00834F35"/>
    <w:rsid w:val="00857359"/>
    <w:rsid w:val="00863194"/>
    <w:rsid w:val="008656A0"/>
    <w:rsid w:val="0087065A"/>
    <w:rsid w:val="008938A5"/>
    <w:rsid w:val="00894381"/>
    <w:rsid w:val="008977D0"/>
    <w:rsid w:val="008A7AD6"/>
    <w:rsid w:val="008B5428"/>
    <w:rsid w:val="008B7D1C"/>
    <w:rsid w:val="008C0523"/>
    <w:rsid w:val="008C0D3D"/>
    <w:rsid w:val="008C5149"/>
    <w:rsid w:val="008C695A"/>
    <w:rsid w:val="008C7820"/>
    <w:rsid w:val="008D290C"/>
    <w:rsid w:val="008D4FF7"/>
    <w:rsid w:val="008D5070"/>
    <w:rsid w:val="008E67EE"/>
    <w:rsid w:val="008E78A0"/>
    <w:rsid w:val="00911025"/>
    <w:rsid w:val="00913CF0"/>
    <w:rsid w:val="00917752"/>
    <w:rsid w:val="0092000A"/>
    <w:rsid w:val="00921792"/>
    <w:rsid w:val="009270C4"/>
    <w:rsid w:val="009401A6"/>
    <w:rsid w:val="00941707"/>
    <w:rsid w:val="00945F82"/>
    <w:rsid w:val="009563F6"/>
    <w:rsid w:val="00960602"/>
    <w:rsid w:val="00961405"/>
    <w:rsid w:val="00967F7D"/>
    <w:rsid w:val="00987393"/>
    <w:rsid w:val="0099041C"/>
    <w:rsid w:val="009976C1"/>
    <w:rsid w:val="009A6DAF"/>
    <w:rsid w:val="009C755F"/>
    <w:rsid w:val="009D07DF"/>
    <w:rsid w:val="009D3F6D"/>
    <w:rsid w:val="009D735A"/>
    <w:rsid w:val="009F29D5"/>
    <w:rsid w:val="009F6F6D"/>
    <w:rsid w:val="00A00E16"/>
    <w:rsid w:val="00A037F8"/>
    <w:rsid w:val="00A13321"/>
    <w:rsid w:val="00A13903"/>
    <w:rsid w:val="00A14B7D"/>
    <w:rsid w:val="00A14F06"/>
    <w:rsid w:val="00A159F4"/>
    <w:rsid w:val="00A17556"/>
    <w:rsid w:val="00A22F16"/>
    <w:rsid w:val="00A31D87"/>
    <w:rsid w:val="00A4644F"/>
    <w:rsid w:val="00A52A08"/>
    <w:rsid w:val="00A57877"/>
    <w:rsid w:val="00A746EF"/>
    <w:rsid w:val="00A91CBD"/>
    <w:rsid w:val="00AA2FC8"/>
    <w:rsid w:val="00AA4658"/>
    <w:rsid w:val="00AB08CC"/>
    <w:rsid w:val="00AC0BCA"/>
    <w:rsid w:val="00AC3E3D"/>
    <w:rsid w:val="00AD1244"/>
    <w:rsid w:val="00AD3240"/>
    <w:rsid w:val="00AF237B"/>
    <w:rsid w:val="00B06384"/>
    <w:rsid w:val="00B21849"/>
    <w:rsid w:val="00B305FD"/>
    <w:rsid w:val="00B31FBC"/>
    <w:rsid w:val="00B32547"/>
    <w:rsid w:val="00B33ADF"/>
    <w:rsid w:val="00B4014D"/>
    <w:rsid w:val="00B40387"/>
    <w:rsid w:val="00B417A5"/>
    <w:rsid w:val="00B44C7A"/>
    <w:rsid w:val="00B56124"/>
    <w:rsid w:val="00B671A4"/>
    <w:rsid w:val="00B67C9B"/>
    <w:rsid w:val="00B77B27"/>
    <w:rsid w:val="00B81190"/>
    <w:rsid w:val="00B8349C"/>
    <w:rsid w:val="00B83B20"/>
    <w:rsid w:val="00B84146"/>
    <w:rsid w:val="00B8617F"/>
    <w:rsid w:val="00B91A88"/>
    <w:rsid w:val="00BA3FE6"/>
    <w:rsid w:val="00BA5C4E"/>
    <w:rsid w:val="00BB5BB7"/>
    <w:rsid w:val="00BC0E0A"/>
    <w:rsid w:val="00BC2685"/>
    <w:rsid w:val="00BC30AE"/>
    <w:rsid w:val="00BD1362"/>
    <w:rsid w:val="00BD76D7"/>
    <w:rsid w:val="00BE7104"/>
    <w:rsid w:val="00BF6C3C"/>
    <w:rsid w:val="00C10A06"/>
    <w:rsid w:val="00C15CE3"/>
    <w:rsid w:val="00C343E1"/>
    <w:rsid w:val="00C540E6"/>
    <w:rsid w:val="00C56714"/>
    <w:rsid w:val="00C60138"/>
    <w:rsid w:val="00C6174F"/>
    <w:rsid w:val="00C85330"/>
    <w:rsid w:val="00C87D80"/>
    <w:rsid w:val="00CB302D"/>
    <w:rsid w:val="00CC586D"/>
    <w:rsid w:val="00CD0FA0"/>
    <w:rsid w:val="00CE1ED5"/>
    <w:rsid w:val="00CF4058"/>
    <w:rsid w:val="00CF53CA"/>
    <w:rsid w:val="00CF559B"/>
    <w:rsid w:val="00CF5A6B"/>
    <w:rsid w:val="00D00397"/>
    <w:rsid w:val="00D04ADA"/>
    <w:rsid w:val="00D14CB1"/>
    <w:rsid w:val="00D43BBA"/>
    <w:rsid w:val="00D60BC5"/>
    <w:rsid w:val="00D64B2D"/>
    <w:rsid w:val="00D65595"/>
    <w:rsid w:val="00D66D9F"/>
    <w:rsid w:val="00D8199B"/>
    <w:rsid w:val="00D867A7"/>
    <w:rsid w:val="00D90203"/>
    <w:rsid w:val="00D943C0"/>
    <w:rsid w:val="00DA5746"/>
    <w:rsid w:val="00DA6180"/>
    <w:rsid w:val="00DB4264"/>
    <w:rsid w:val="00DB5940"/>
    <w:rsid w:val="00DF457B"/>
    <w:rsid w:val="00E05BEA"/>
    <w:rsid w:val="00E10BE2"/>
    <w:rsid w:val="00E146D7"/>
    <w:rsid w:val="00E15D1B"/>
    <w:rsid w:val="00E16C0F"/>
    <w:rsid w:val="00E318EF"/>
    <w:rsid w:val="00E37B1A"/>
    <w:rsid w:val="00E47961"/>
    <w:rsid w:val="00E51628"/>
    <w:rsid w:val="00E5198B"/>
    <w:rsid w:val="00E63AAB"/>
    <w:rsid w:val="00E74B74"/>
    <w:rsid w:val="00E80E80"/>
    <w:rsid w:val="00E83C92"/>
    <w:rsid w:val="00E84812"/>
    <w:rsid w:val="00E859C0"/>
    <w:rsid w:val="00E913F6"/>
    <w:rsid w:val="00E953E3"/>
    <w:rsid w:val="00EA554C"/>
    <w:rsid w:val="00EB2465"/>
    <w:rsid w:val="00EC3A1D"/>
    <w:rsid w:val="00ED3ED7"/>
    <w:rsid w:val="00ED6B06"/>
    <w:rsid w:val="00EE4E04"/>
    <w:rsid w:val="00EE52C2"/>
    <w:rsid w:val="00EF1661"/>
    <w:rsid w:val="00EF7FCD"/>
    <w:rsid w:val="00F006BE"/>
    <w:rsid w:val="00F14876"/>
    <w:rsid w:val="00F16E7D"/>
    <w:rsid w:val="00F2729C"/>
    <w:rsid w:val="00F273E9"/>
    <w:rsid w:val="00F319C9"/>
    <w:rsid w:val="00F35048"/>
    <w:rsid w:val="00F353C7"/>
    <w:rsid w:val="00F43827"/>
    <w:rsid w:val="00F44326"/>
    <w:rsid w:val="00F47FFD"/>
    <w:rsid w:val="00F5311C"/>
    <w:rsid w:val="00F55A03"/>
    <w:rsid w:val="00F61624"/>
    <w:rsid w:val="00F625C1"/>
    <w:rsid w:val="00F75571"/>
    <w:rsid w:val="00F83048"/>
    <w:rsid w:val="00F83059"/>
    <w:rsid w:val="00F83627"/>
    <w:rsid w:val="00F96318"/>
    <w:rsid w:val="00FA0170"/>
    <w:rsid w:val="00FA0D9E"/>
    <w:rsid w:val="00FA2068"/>
    <w:rsid w:val="00FA4342"/>
    <w:rsid w:val="00FA6F57"/>
    <w:rsid w:val="00FB1F34"/>
    <w:rsid w:val="00FB5F91"/>
    <w:rsid w:val="00FC5DD1"/>
    <w:rsid w:val="00FC6904"/>
    <w:rsid w:val="00FD5AAF"/>
    <w:rsid w:val="00FD74AE"/>
    <w:rsid w:val="00FD767E"/>
    <w:rsid w:val="00FD795F"/>
    <w:rsid w:val="00FE2BC9"/>
    <w:rsid w:val="00FF45BA"/>
    <w:rsid w:val="00FF602B"/>
    <w:rsid w:val="00FF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ED18E"/>
  <w15:docId w15:val="{E6DBF977-52EF-4D7B-A1B1-9D88B2EC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6101"/>
    <w:rPr>
      <w:sz w:val="16"/>
      <w:szCs w:val="16"/>
    </w:rPr>
  </w:style>
  <w:style w:type="paragraph" w:styleId="CommentText">
    <w:name w:val="annotation text"/>
    <w:basedOn w:val="Normal"/>
    <w:link w:val="CommentTextChar"/>
    <w:uiPriority w:val="99"/>
    <w:unhideWhenUsed/>
    <w:rsid w:val="00056101"/>
    <w:pPr>
      <w:spacing w:line="240" w:lineRule="auto"/>
    </w:pPr>
    <w:rPr>
      <w:sz w:val="20"/>
      <w:szCs w:val="20"/>
    </w:rPr>
  </w:style>
  <w:style w:type="character" w:customStyle="1" w:styleId="CommentTextChar">
    <w:name w:val="Comment Text Char"/>
    <w:basedOn w:val="DefaultParagraphFont"/>
    <w:link w:val="CommentText"/>
    <w:uiPriority w:val="99"/>
    <w:rsid w:val="00056101"/>
    <w:rPr>
      <w:sz w:val="20"/>
      <w:szCs w:val="20"/>
    </w:rPr>
  </w:style>
  <w:style w:type="paragraph" w:styleId="CommentSubject">
    <w:name w:val="annotation subject"/>
    <w:basedOn w:val="CommentText"/>
    <w:next w:val="CommentText"/>
    <w:link w:val="CommentSubjectChar"/>
    <w:uiPriority w:val="99"/>
    <w:semiHidden/>
    <w:unhideWhenUsed/>
    <w:rsid w:val="00056101"/>
    <w:rPr>
      <w:b/>
      <w:bCs/>
    </w:rPr>
  </w:style>
  <w:style w:type="character" w:customStyle="1" w:styleId="CommentSubjectChar">
    <w:name w:val="Comment Subject Char"/>
    <w:basedOn w:val="CommentTextChar"/>
    <w:link w:val="CommentSubject"/>
    <w:uiPriority w:val="99"/>
    <w:semiHidden/>
    <w:rsid w:val="00056101"/>
    <w:rPr>
      <w:b/>
      <w:bCs/>
      <w:sz w:val="20"/>
      <w:szCs w:val="20"/>
    </w:rPr>
  </w:style>
  <w:style w:type="paragraph" w:styleId="BalloonText">
    <w:name w:val="Balloon Text"/>
    <w:basedOn w:val="Normal"/>
    <w:link w:val="BalloonTextChar"/>
    <w:uiPriority w:val="99"/>
    <w:semiHidden/>
    <w:unhideWhenUsed/>
    <w:rsid w:val="00056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101"/>
    <w:rPr>
      <w:rFonts w:ascii="Segoe UI" w:hAnsi="Segoe UI" w:cs="Segoe UI"/>
      <w:sz w:val="18"/>
      <w:szCs w:val="18"/>
    </w:rPr>
  </w:style>
  <w:style w:type="paragraph" w:styleId="Revision">
    <w:name w:val="Revision"/>
    <w:hidden/>
    <w:uiPriority w:val="99"/>
    <w:semiHidden/>
    <w:rsid w:val="00110B7F"/>
    <w:pPr>
      <w:spacing w:after="0" w:line="240" w:lineRule="auto"/>
    </w:pPr>
  </w:style>
  <w:style w:type="paragraph" w:styleId="ListParagraph">
    <w:name w:val="List Paragraph"/>
    <w:basedOn w:val="Normal"/>
    <w:uiPriority w:val="34"/>
    <w:qFormat/>
    <w:rsid w:val="00285AE2"/>
    <w:pPr>
      <w:ind w:left="720"/>
      <w:contextualSpacing/>
    </w:pPr>
  </w:style>
  <w:style w:type="paragraph" w:customStyle="1" w:styleId="EndNoteBibliographyTitle">
    <w:name w:val="EndNote Bibliography Title"/>
    <w:basedOn w:val="Normal"/>
    <w:link w:val="EndNoteBibliographyTitleCar"/>
    <w:rsid w:val="00A22F16"/>
    <w:pPr>
      <w:spacing w:after="0"/>
      <w:jc w:val="center"/>
    </w:pPr>
    <w:rPr>
      <w:rFonts w:ascii="Times New Roman" w:hAnsi="Times New Roman" w:cs="Times New Roman"/>
      <w:noProof/>
      <w:sz w:val="24"/>
    </w:rPr>
  </w:style>
  <w:style w:type="character" w:customStyle="1" w:styleId="EndNoteBibliographyTitleCar">
    <w:name w:val="EndNote Bibliography Title Car"/>
    <w:basedOn w:val="DefaultParagraphFont"/>
    <w:link w:val="EndNoteBibliographyTitle"/>
    <w:rsid w:val="00A22F16"/>
    <w:rPr>
      <w:rFonts w:ascii="Times New Roman" w:hAnsi="Times New Roman" w:cs="Times New Roman"/>
      <w:noProof/>
      <w:sz w:val="24"/>
    </w:rPr>
  </w:style>
  <w:style w:type="paragraph" w:customStyle="1" w:styleId="EndNoteBibliography">
    <w:name w:val="EndNote Bibliography"/>
    <w:basedOn w:val="Normal"/>
    <w:link w:val="EndNoteBibliographyCar"/>
    <w:rsid w:val="00A22F16"/>
    <w:pPr>
      <w:spacing w:line="240" w:lineRule="auto"/>
    </w:pPr>
    <w:rPr>
      <w:rFonts w:ascii="Times New Roman" w:hAnsi="Times New Roman" w:cs="Times New Roman"/>
      <w:noProof/>
      <w:sz w:val="24"/>
    </w:rPr>
  </w:style>
  <w:style w:type="character" w:customStyle="1" w:styleId="EndNoteBibliographyCar">
    <w:name w:val="EndNote Bibliography Car"/>
    <w:basedOn w:val="DefaultParagraphFont"/>
    <w:link w:val="EndNoteBibliography"/>
    <w:rsid w:val="00A22F16"/>
    <w:rPr>
      <w:rFonts w:ascii="Times New Roman" w:hAnsi="Times New Roman" w:cs="Times New Roman"/>
      <w:noProof/>
      <w:sz w:val="24"/>
    </w:rPr>
  </w:style>
  <w:style w:type="character" w:customStyle="1" w:styleId="EndNoteBibliographyChar">
    <w:name w:val="EndNote Bibliography Char"/>
    <w:basedOn w:val="DefaultParagraphFont"/>
    <w:rsid w:val="004E5F78"/>
    <w:rPr>
      <w:rFonts w:ascii="Calibri" w:hAnsi="Calibri" w:cs="Calibri"/>
      <w:noProof/>
      <w:lang w:val="en-US"/>
    </w:rPr>
  </w:style>
  <w:style w:type="paragraph" w:styleId="NormalWeb">
    <w:name w:val="Normal (Web)"/>
    <w:basedOn w:val="Normal"/>
    <w:uiPriority w:val="99"/>
    <w:semiHidden/>
    <w:unhideWhenUsed/>
    <w:rsid w:val="003A04D4"/>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table" w:styleId="TableGrid">
    <w:name w:val="Table Grid"/>
    <w:basedOn w:val="TableNormal"/>
    <w:uiPriority w:val="59"/>
    <w:rsid w:val="007112B7"/>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2149">
      <w:bodyDiv w:val="1"/>
      <w:marLeft w:val="0"/>
      <w:marRight w:val="0"/>
      <w:marTop w:val="0"/>
      <w:marBottom w:val="0"/>
      <w:divBdr>
        <w:top w:val="none" w:sz="0" w:space="0" w:color="auto"/>
        <w:left w:val="none" w:sz="0" w:space="0" w:color="auto"/>
        <w:bottom w:val="none" w:sz="0" w:space="0" w:color="auto"/>
        <w:right w:val="none" w:sz="0" w:space="0" w:color="auto"/>
      </w:divBdr>
    </w:div>
    <w:div w:id="629364430">
      <w:bodyDiv w:val="1"/>
      <w:marLeft w:val="0"/>
      <w:marRight w:val="0"/>
      <w:marTop w:val="0"/>
      <w:marBottom w:val="0"/>
      <w:divBdr>
        <w:top w:val="none" w:sz="0" w:space="0" w:color="auto"/>
        <w:left w:val="none" w:sz="0" w:space="0" w:color="auto"/>
        <w:bottom w:val="none" w:sz="0" w:space="0" w:color="auto"/>
        <w:right w:val="none" w:sz="0" w:space="0" w:color="auto"/>
      </w:divBdr>
    </w:div>
    <w:div w:id="7764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D3ED5-639E-4DF4-A821-C3D5E080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6054</Words>
  <Characters>42628</Characters>
  <Application>Microsoft Office Word</Application>
  <DocSecurity>0</DocSecurity>
  <Lines>14209</Lines>
  <Paragraphs>4425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Shinichi Nakagawa</cp:lastModifiedBy>
  <cp:revision>128</cp:revision>
  <dcterms:created xsi:type="dcterms:W3CDTF">2022-11-12T03:13:00Z</dcterms:created>
  <dcterms:modified xsi:type="dcterms:W3CDTF">2022-11-14T08:15:00Z</dcterms:modified>
</cp:coreProperties>
</file>